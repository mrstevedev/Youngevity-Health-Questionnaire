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CFF5F" w14:textId="77777777" w:rsidR="00600EA3" w:rsidRPr="00E028D3" w:rsidRDefault="00600EA3">
      <w:pPr>
        <w:rPr>
          <w:b/>
          <w:sz w:val="20"/>
          <w:szCs w:val="20"/>
        </w:rPr>
      </w:pPr>
    </w:p>
    <w:p w14:paraId="0D0DBCE1" w14:textId="54345544" w:rsidR="00ED7CCC" w:rsidRPr="00E028D3" w:rsidRDefault="000A553C" w:rsidP="0057455A">
      <w:pPr>
        <w:outlineLvl w:val="0"/>
        <w:rPr>
          <w:sz w:val="20"/>
          <w:szCs w:val="20"/>
        </w:rPr>
      </w:pPr>
      <w:r w:rsidRPr="00E028D3">
        <w:rPr>
          <w:b/>
          <w:sz w:val="20"/>
          <w:szCs w:val="20"/>
        </w:rPr>
        <w:t>QUADRANT:</w:t>
      </w:r>
      <w:r w:rsidRPr="00E028D3">
        <w:rPr>
          <w:sz w:val="20"/>
          <w:szCs w:val="20"/>
        </w:rPr>
        <w:t xml:space="preserve"> JOINTS, BONES &amp; TEETH </w:t>
      </w:r>
    </w:p>
    <w:p w14:paraId="6313AB26" w14:textId="77777777" w:rsidR="000A553C" w:rsidRPr="00E028D3" w:rsidRDefault="000A553C" w:rsidP="0057455A">
      <w:pPr>
        <w:outlineLvl w:val="0"/>
        <w:rPr>
          <w:b/>
          <w:sz w:val="20"/>
          <w:szCs w:val="20"/>
        </w:rPr>
      </w:pPr>
      <w:r w:rsidRPr="00E028D3">
        <w:rPr>
          <w:b/>
          <w:sz w:val="20"/>
          <w:szCs w:val="20"/>
        </w:rPr>
        <w:t xml:space="preserve">HEALTH ITEM: </w:t>
      </w:r>
      <w:r w:rsidRPr="00E028D3">
        <w:rPr>
          <w:sz w:val="20"/>
          <w:szCs w:val="20"/>
        </w:rPr>
        <w:t xml:space="preserve">Flexibility &amp; </w:t>
      </w:r>
      <w:commentRangeStart w:id="0"/>
      <w:r w:rsidRPr="00E028D3">
        <w:rPr>
          <w:sz w:val="20"/>
          <w:szCs w:val="20"/>
        </w:rPr>
        <w:t>Movement</w:t>
      </w:r>
      <w:r w:rsidRPr="00E028D3">
        <w:rPr>
          <w:b/>
          <w:sz w:val="20"/>
          <w:szCs w:val="20"/>
        </w:rPr>
        <w:t xml:space="preserve"> </w:t>
      </w:r>
      <w:commentRangeEnd w:id="0"/>
      <w:r w:rsidR="00402044">
        <w:rPr>
          <w:rStyle w:val="CommentReference"/>
        </w:rPr>
        <w:commentReference w:id="0"/>
      </w:r>
    </w:p>
    <w:p w14:paraId="0499BF7A" w14:textId="77777777" w:rsidR="00116C1D" w:rsidRPr="00E028D3" w:rsidRDefault="00116C1D">
      <w:pPr>
        <w:rPr>
          <w:sz w:val="20"/>
          <w:szCs w:val="20"/>
        </w:rPr>
      </w:pPr>
    </w:p>
    <w:p w14:paraId="7243A41F" w14:textId="58CF6CF6" w:rsidR="00A12EC7" w:rsidRDefault="00402044" w:rsidP="0057455A">
      <w:pPr>
        <w:ind w:left="720"/>
        <w:outlineLvl w:val="0"/>
        <w:rPr>
          <w:b/>
          <w:sz w:val="20"/>
          <w:szCs w:val="20"/>
        </w:rPr>
      </w:pPr>
      <w:commentRangeStart w:id="1"/>
      <w:r>
        <w:rPr>
          <w:b/>
          <w:sz w:val="20"/>
          <w:szCs w:val="20"/>
        </w:rPr>
        <w:t xml:space="preserve">Question Version: </w:t>
      </w:r>
      <w:r w:rsidR="00755B09" w:rsidRPr="00E028D3">
        <w:rPr>
          <w:b/>
          <w:sz w:val="20"/>
          <w:szCs w:val="20"/>
        </w:rPr>
        <w:t xml:space="preserve">How important is </w:t>
      </w:r>
      <w:ins w:id="2" w:author="Chris N. Mays" w:date="2018-06-18T08:30:00Z">
        <w:r w:rsidR="0084432B">
          <w:rPr>
            <w:b/>
            <w:sz w:val="20"/>
            <w:szCs w:val="20"/>
          </w:rPr>
          <w:t xml:space="preserve">maintaining healthy </w:t>
        </w:r>
      </w:ins>
      <w:r w:rsidR="00A12EC7" w:rsidRPr="00E028D3">
        <w:rPr>
          <w:b/>
          <w:sz w:val="20"/>
          <w:szCs w:val="20"/>
        </w:rPr>
        <w:t>flexibility and mo</w:t>
      </w:r>
      <w:ins w:id="3" w:author="Chris N. Mays" w:date="2018-06-18T08:30:00Z">
        <w:r w:rsidR="0084432B">
          <w:rPr>
            <w:b/>
            <w:sz w:val="20"/>
            <w:szCs w:val="20"/>
          </w:rPr>
          <w:t>bility</w:t>
        </w:r>
      </w:ins>
      <w:r w:rsidR="00A12EC7" w:rsidRPr="00E028D3">
        <w:rPr>
          <w:b/>
          <w:sz w:val="20"/>
          <w:szCs w:val="20"/>
        </w:rPr>
        <w:t xml:space="preserve">? </w:t>
      </w:r>
    </w:p>
    <w:p w14:paraId="4137239B" w14:textId="30B5799F" w:rsidR="00402044" w:rsidRPr="00E028D3" w:rsidRDefault="00402044" w:rsidP="0057455A">
      <w:pPr>
        <w:ind w:left="72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Simplified: Flexibility </w:t>
      </w:r>
      <w:r w:rsidR="000703F1">
        <w:rPr>
          <w:b/>
          <w:sz w:val="20"/>
          <w:szCs w:val="20"/>
        </w:rPr>
        <w:t>&amp; M</w:t>
      </w:r>
      <w:r>
        <w:rPr>
          <w:b/>
          <w:sz w:val="20"/>
          <w:szCs w:val="20"/>
        </w:rPr>
        <w:t>obility</w:t>
      </w:r>
      <w:commentRangeEnd w:id="1"/>
      <w:r w:rsidR="0057455A">
        <w:rPr>
          <w:rStyle w:val="CommentReference"/>
        </w:rPr>
        <w:commentReference w:id="1"/>
      </w:r>
    </w:p>
    <w:p w14:paraId="27FC3EF0" w14:textId="77777777" w:rsidR="00A12EC7" w:rsidRPr="00E028D3" w:rsidRDefault="00A12EC7" w:rsidP="00A12EC7">
      <w:pPr>
        <w:ind w:left="720"/>
        <w:rPr>
          <w:sz w:val="20"/>
          <w:szCs w:val="20"/>
        </w:rPr>
      </w:pPr>
    </w:p>
    <w:p w14:paraId="13073277" w14:textId="2E4E1960" w:rsidR="00C343E8" w:rsidRPr="007C2F96" w:rsidRDefault="00E0033B" w:rsidP="00C343E8">
      <w:pPr>
        <w:ind w:left="720"/>
        <w:rPr>
          <w:color w:val="FF0000"/>
          <w:sz w:val="20"/>
          <w:szCs w:val="20"/>
        </w:rPr>
      </w:pPr>
      <w:r w:rsidRPr="00E028D3">
        <w:rPr>
          <w:sz w:val="20"/>
          <w:szCs w:val="20"/>
        </w:rPr>
        <w:t>Consider T</w:t>
      </w:r>
      <w:r w:rsidR="002A0078" w:rsidRPr="00E028D3">
        <w:rPr>
          <w:sz w:val="20"/>
          <w:szCs w:val="20"/>
        </w:rPr>
        <w:t xml:space="preserve">his: </w:t>
      </w:r>
      <w:ins w:id="4" w:author="Chris N. Mays" w:date="2018-06-18T08:26:00Z">
        <w:r w:rsidR="00A9269D">
          <w:rPr>
            <w:sz w:val="20"/>
            <w:szCs w:val="20"/>
          </w:rPr>
          <w:t xml:space="preserve">sitting too much, </w:t>
        </w:r>
      </w:ins>
      <w:r w:rsidR="002A0078" w:rsidRPr="00E028D3">
        <w:rPr>
          <w:sz w:val="20"/>
          <w:szCs w:val="20"/>
        </w:rPr>
        <w:t>a</w:t>
      </w:r>
      <w:r w:rsidR="00A12EC7" w:rsidRPr="00E028D3">
        <w:rPr>
          <w:sz w:val="20"/>
          <w:szCs w:val="20"/>
        </w:rPr>
        <w:t>ging, over stretching</w:t>
      </w:r>
      <w:ins w:id="5" w:author="Chris N. Mays" w:date="2018-06-18T08:26:00Z">
        <w:r w:rsidR="00A9269D">
          <w:rPr>
            <w:sz w:val="20"/>
            <w:szCs w:val="20"/>
          </w:rPr>
          <w:t xml:space="preserve">, loss of muscle, and even diet can impact our flexibility and movement. </w:t>
        </w:r>
      </w:ins>
      <w:del w:id="6" w:author="Chris N. Mays" w:date="2018-06-18T08:26:00Z">
        <w:r w:rsidR="00A12EC7" w:rsidRPr="00E028D3" w:rsidDel="00A9269D">
          <w:rPr>
            <w:sz w:val="20"/>
            <w:szCs w:val="20"/>
          </w:rPr>
          <w:delText xml:space="preserve">, inflammation, auto immune issues, </w:delText>
        </w:r>
      </w:del>
      <w:del w:id="7" w:author="Chris N. Mays" w:date="2018-06-18T08:27:00Z">
        <w:r w:rsidR="00A12EC7" w:rsidRPr="00E028D3" w:rsidDel="00A9269D">
          <w:rPr>
            <w:sz w:val="20"/>
            <w:szCs w:val="20"/>
          </w:rPr>
          <w:delText>and even</w:delText>
        </w:r>
        <w:r w:rsidR="00C343E8" w:rsidRPr="00E028D3" w:rsidDel="00A9269D">
          <w:rPr>
            <w:sz w:val="20"/>
            <w:szCs w:val="20"/>
          </w:rPr>
          <w:delText xml:space="preserve"> exercising can impact our range of motion and flexibility.</w:delText>
        </w:r>
        <w:r w:rsidR="007C2F96" w:rsidDel="00A9269D">
          <w:rPr>
            <w:sz w:val="20"/>
            <w:szCs w:val="20"/>
          </w:rPr>
          <w:delText xml:space="preserve"> </w:delText>
        </w:r>
        <w:r w:rsidR="007C2F96" w:rsidDel="00A9269D">
          <w:rPr>
            <w:color w:val="FF0000"/>
            <w:sz w:val="20"/>
            <w:szCs w:val="20"/>
          </w:rPr>
          <w:delText xml:space="preserve"> Caution on inflammation and auto  immune issues – those are drug claims. I would not use. It can be sitting too much, growing older, loss of muscle, even diet can impact our </w:delText>
        </w:r>
      </w:del>
      <w:del w:id="8" w:author="Chris N. Mays" w:date="2018-06-18T08:25:00Z">
        <w:r w:rsidR="007C2F96" w:rsidDel="00A9269D">
          <w:rPr>
            <w:color w:val="FF0000"/>
            <w:sz w:val="20"/>
            <w:szCs w:val="20"/>
          </w:rPr>
          <w:delText>flexibiily</w:delText>
        </w:r>
      </w:del>
      <w:del w:id="9" w:author="Chris N. Mays" w:date="2018-06-18T08:27:00Z">
        <w:r w:rsidR="007C2F96" w:rsidDel="00A9269D">
          <w:rPr>
            <w:color w:val="FF0000"/>
            <w:sz w:val="20"/>
            <w:szCs w:val="20"/>
          </w:rPr>
          <w:delText xml:space="preserve"> and movement.</w:delText>
        </w:r>
      </w:del>
    </w:p>
    <w:p w14:paraId="1627B854" w14:textId="77777777" w:rsidR="00C343E8" w:rsidRPr="00E028D3" w:rsidRDefault="00C343E8" w:rsidP="00A12EC7">
      <w:pPr>
        <w:ind w:left="720"/>
        <w:rPr>
          <w:sz w:val="20"/>
          <w:szCs w:val="20"/>
        </w:rPr>
      </w:pPr>
    </w:p>
    <w:p w14:paraId="0CD731BB" w14:textId="77777777" w:rsidR="00A12EC7" w:rsidRPr="00E028D3" w:rsidRDefault="00EC0732" w:rsidP="0057455A">
      <w:pPr>
        <w:ind w:left="720"/>
        <w:outlineLvl w:val="0"/>
        <w:rPr>
          <w:sz w:val="20"/>
          <w:szCs w:val="20"/>
        </w:rPr>
      </w:pPr>
      <w:r w:rsidRPr="00E028D3">
        <w:rPr>
          <w:sz w:val="20"/>
          <w:szCs w:val="20"/>
        </w:rPr>
        <w:t>Very low</w:t>
      </w:r>
      <w:r w:rsidR="00600EA3" w:rsidRPr="00E028D3">
        <w:rPr>
          <w:sz w:val="20"/>
          <w:szCs w:val="20"/>
        </w:rPr>
        <w:t xml:space="preserve"> </w:t>
      </w:r>
      <w:r w:rsidRPr="00E028D3">
        <w:rPr>
          <w:sz w:val="20"/>
          <w:szCs w:val="20"/>
        </w:rPr>
        <w:t>importance</w:t>
      </w:r>
    </w:p>
    <w:p w14:paraId="369B83CA" w14:textId="77777777" w:rsidR="00A12EC7" w:rsidRPr="00E028D3" w:rsidRDefault="00EC0732" w:rsidP="00A12EC7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Low importance</w:t>
      </w:r>
    </w:p>
    <w:p w14:paraId="071BA059" w14:textId="77777777" w:rsidR="00A12EC7" w:rsidRPr="00E028D3" w:rsidRDefault="00A12EC7" w:rsidP="00A12EC7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 xml:space="preserve">Moderate </w:t>
      </w:r>
      <w:r w:rsidR="00EC0732" w:rsidRPr="00E028D3">
        <w:rPr>
          <w:sz w:val="20"/>
          <w:szCs w:val="20"/>
        </w:rPr>
        <w:t>importance</w:t>
      </w:r>
      <w:r w:rsidRPr="00E028D3">
        <w:rPr>
          <w:sz w:val="20"/>
          <w:szCs w:val="20"/>
        </w:rPr>
        <w:br/>
      </w:r>
      <w:r w:rsidR="00EC0732" w:rsidRPr="00E028D3">
        <w:rPr>
          <w:sz w:val="20"/>
          <w:szCs w:val="20"/>
        </w:rPr>
        <w:t>High importance</w:t>
      </w:r>
    </w:p>
    <w:p w14:paraId="49E32024" w14:textId="173EFA1B" w:rsidR="00A12EC7" w:rsidRPr="00E028D3" w:rsidRDefault="00EC0732" w:rsidP="00A12EC7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Very high importance</w:t>
      </w:r>
    </w:p>
    <w:p w14:paraId="660D9481" w14:textId="320709A2" w:rsidR="00916D94" w:rsidRPr="00E028D3" w:rsidRDefault="00916D94" w:rsidP="00A12EC7">
      <w:pPr>
        <w:ind w:left="720"/>
        <w:rPr>
          <w:sz w:val="20"/>
          <w:szCs w:val="20"/>
        </w:rPr>
      </w:pPr>
    </w:p>
    <w:p w14:paraId="0518D82C" w14:textId="77777777" w:rsidR="00612F30" w:rsidRPr="00E028D3" w:rsidRDefault="00612F30" w:rsidP="00916D94">
      <w:pPr>
        <w:rPr>
          <w:b/>
          <w:sz w:val="20"/>
          <w:szCs w:val="20"/>
        </w:rPr>
      </w:pPr>
    </w:p>
    <w:p w14:paraId="26EE92BF" w14:textId="15FC24B4" w:rsidR="00916D94" w:rsidRPr="00E028D3" w:rsidRDefault="00916D94" w:rsidP="0057455A">
      <w:pPr>
        <w:outlineLvl w:val="0"/>
        <w:rPr>
          <w:b/>
          <w:sz w:val="20"/>
          <w:szCs w:val="20"/>
        </w:rPr>
      </w:pPr>
      <w:r w:rsidRPr="00E028D3">
        <w:rPr>
          <w:b/>
          <w:sz w:val="20"/>
          <w:szCs w:val="20"/>
        </w:rPr>
        <w:t xml:space="preserve">HEALTH ITEM: </w:t>
      </w:r>
      <w:r w:rsidRPr="00E028D3">
        <w:rPr>
          <w:sz w:val="20"/>
          <w:szCs w:val="20"/>
        </w:rPr>
        <w:t>Joint Health</w:t>
      </w:r>
      <w:r w:rsidRPr="00E028D3">
        <w:rPr>
          <w:b/>
          <w:sz w:val="20"/>
          <w:szCs w:val="20"/>
        </w:rPr>
        <w:t xml:space="preserve"> </w:t>
      </w:r>
    </w:p>
    <w:p w14:paraId="2980772A" w14:textId="77777777" w:rsidR="00916D94" w:rsidRPr="00E028D3" w:rsidRDefault="00916D94" w:rsidP="00916D94">
      <w:pPr>
        <w:rPr>
          <w:sz w:val="20"/>
          <w:szCs w:val="20"/>
        </w:rPr>
      </w:pPr>
    </w:p>
    <w:p w14:paraId="4D42C751" w14:textId="77777777" w:rsidR="00A9269D" w:rsidRDefault="00916D94" w:rsidP="0057455A">
      <w:pPr>
        <w:ind w:left="720"/>
        <w:outlineLvl w:val="0"/>
        <w:rPr>
          <w:ins w:id="10" w:author="Chris N. Mays" w:date="2018-06-18T08:29:00Z"/>
          <w:b/>
          <w:sz w:val="20"/>
          <w:szCs w:val="20"/>
        </w:rPr>
      </w:pPr>
      <w:r w:rsidRPr="00E028D3">
        <w:rPr>
          <w:b/>
          <w:sz w:val="20"/>
          <w:szCs w:val="20"/>
        </w:rPr>
        <w:t xml:space="preserve">How important is </w:t>
      </w:r>
      <w:del w:id="11" w:author="Chris N. Mays" w:date="2018-06-18T08:28:00Z">
        <w:r w:rsidRPr="00E028D3" w:rsidDel="00A9269D">
          <w:rPr>
            <w:b/>
            <w:sz w:val="20"/>
            <w:szCs w:val="20"/>
          </w:rPr>
          <w:delText xml:space="preserve">improving </w:delText>
        </w:r>
      </w:del>
      <w:ins w:id="12" w:author="Chris N. Mays" w:date="2018-06-18T08:28:00Z">
        <w:r w:rsidR="00A9269D">
          <w:rPr>
            <w:b/>
            <w:sz w:val="20"/>
            <w:szCs w:val="20"/>
          </w:rPr>
          <w:t>supporting</w:t>
        </w:r>
        <w:r w:rsidR="00A9269D" w:rsidRPr="00E028D3">
          <w:rPr>
            <w:b/>
            <w:sz w:val="20"/>
            <w:szCs w:val="20"/>
          </w:rPr>
          <w:t xml:space="preserve"> </w:t>
        </w:r>
      </w:ins>
      <w:r w:rsidRPr="00E028D3">
        <w:rPr>
          <w:b/>
          <w:sz w:val="20"/>
          <w:szCs w:val="20"/>
        </w:rPr>
        <w:t xml:space="preserve">your joint health? </w:t>
      </w:r>
      <w:r w:rsidR="007C2F96">
        <w:rPr>
          <w:b/>
          <w:sz w:val="20"/>
          <w:szCs w:val="20"/>
        </w:rPr>
        <w:t xml:space="preserve"> </w:t>
      </w:r>
    </w:p>
    <w:p w14:paraId="40684E90" w14:textId="2D987810" w:rsidR="00916D94" w:rsidRPr="00E028D3" w:rsidRDefault="007C2F96" w:rsidP="0057455A">
      <w:pPr>
        <w:ind w:left="720"/>
        <w:outlineLvl w:val="0"/>
        <w:rPr>
          <w:b/>
          <w:sz w:val="20"/>
          <w:szCs w:val="20"/>
        </w:rPr>
      </w:pPr>
      <w:del w:id="13" w:author="Chris N. Mays" w:date="2018-06-18T08:29:00Z">
        <w:r w:rsidDel="00A9269D">
          <w:rPr>
            <w:b/>
            <w:color w:val="FF0000"/>
            <w:sz w:val="20"/>
            <w:szCs w:val="20"/>
          </w:rPr>
          <w:delText>Supporting joint health. Words like improve, repair, restore are drug claims.</w:delText>
        </w:r>
        <w:r w:rsidR="00540F2B" w:rsidDel="00A9269D">
          <w:rPr>
            <w:b/>
            <w:sz w:val="20"/>
            <w:szCs w:val="20"/>
          </w:rPr>
          <w:br/>
        </w:r>
      </w:del>
      <w:r w:rsidR="00540F2B">
        <w:rPr>
          <w:b/>
          <w:sz w:val="20"/>
          <w:szCs w:val="20"/>
        </w:rPr>
        <w:t>Simplified: Joint Health</w:t>
      </w:r>
    </w:p>
    <w:p w14:paraId="7C9ACF03" w14:textId="77777777" w:rsidR="00916D94" w:rsidRPr="00E028D3" w:rsidRDefault="00916D94" w:rsidP="00916D94">
      <w:pPr>
        <w:ind w:left="720"/>
        <w:rPr>
          <w:sz w:val="20"/>
          <w:szCs w:val="20"/>
        </w:rPr>
      </w:pPr>
    </w:p>
    <w:p w14:paraId="5A04AB16" w14:textId="3166998F" w:rsidR="00916D94" w:rsidRPr="00E028D3" w:rsidRDefault="002841D6" w:rsidP="00916D9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Consider This: Maintaining </w:t>
      </w:r>
      <w:r w:rsidR="00916D94" w:rsidRPr="00E028D3">
        <w:rPr>
          <w:sz w:val="20"/>
          <w:szCs w:val="20"/>
        </w:rPr>
        <w:t xml:space="preserve">a healthy weight, keeping active, and a </w:t>
      </w:r>
      <w:r>
        <w:rPr>
          <w:sz w:val="20"/>
          <w:szCs w:val="20"/>
        </w:rPr>
        <w:t>sound</w:t>
      </w:r>
      <w:r w:rsidR="00916D94" w:rsidRPr="00E028D3">
        <w:rPr>
          <w:sz w:val="20"/>
          <w:szCs w:val="20"/>
        </w:rPr>
        <w:t xml:space="preserve"> diet with nutrients like calcium, vitamin D, and omegas can all help support healthy joints.</w:t>
      </w:r>
    </w:p>
    <w:p w14:paraId="002454B8" w14:textId="77777777" w:rsidR="00916D94" w:rsidRPr="00E028D3" w:rsidRDefault="00916D94" w:rsidP="00916D94">
      <w:pPr>
        <w:ind w:left="720"/>
        <w:rPr>
          <w:sz w:val="20"/>
          <w:szCs w:val="20"/>
        </w:rPr>
      </w:pPr>
    </w:p>
    <w:p w14:paraId="0CD2D5A3" w14:textId="77777777" w:rsidR="00916D94" w:rsidRPr="00E028D3" w:rsidRDefault="00916D94" w:rsidP="0057455A">
      <w:pPr>
        <w:ind w:left="720"/>
        <w:outlineLvl w:val="0"/>
        <w:rPr>
          <w:sz w:val="20"/>
          <w:szCs w:val="20"/>
        </w:rPr>
      </w:pPr>
      <w:r w:rsidRPr="00E028D3">
        <w:rPr>
          <w:sz w:val="20"/>
          <w:szCs w:val="20"/>
        </w:rPr>
        <w:t>Very low importance</w:t>
      </w:r>
    </w:p>
    <w:p w14:paraId="0F5A89F0" w14:textId="77777777" w:rsidR="00916D94" w:rsidRPr="00E028D3" w:rsidRDefault="00916D94" w:rsidP="00916D94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Low importance</w:t>
      </w:r>
    </w:p>
    <w:p w14:paraId="1F6A7520" w14:textId="77777777" w:rsidR="00916D94" w:rsidRPr="00E028D3" w:rsidRDefault="00916D94" w:rsidP="00916D94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Moderate importance</w:t>
      </w:r>
      <w:r w:rsidRPr="00E028D3">
        <w:rPr>
          <w:sz w:val="20"/>
          <w:szCs w:val="20"/>
        </w:rPr>
        <w:br/>
        <w:t>High importance</w:t>
      </w:r>
    </w:p>
    <w:p w14:paraId="521C1903" w14:textId="77777777" w:rsidR="00916D94" w:rsidRPr="00E028D3" w:rsidRDefault="00916D94" w:rsidP="00916D94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Very high importance</w:t>
      </w:r>
    </w:p>
    <w:p w14:paraId="53094D7D" w14:textId="77777777" w:rsidR="00916D94" w:rsidRPr="00E028D3" w:rsidRDefault="00916D94" w:rsidP="00A12EC7">
      <w:pPr>
        <w:ind w:left="720"/>
        <w:rPr>
          <w:sz w:val="20"/>
          <w:szCs w:val="20"/>
        </w:rPr>
      </w:pPr>
    </w:p>
    <w:p w14:paraId="2954EC8E" w14:textId="77777777" w:rsidR="00595EAD" w:rsidRPr="00E028D3" w:rsidRDefault="00595EAD" w:rsidP="00A12EC7">
      <w:pPr>
        <w:ind w:left="720"/>
        <w:rPr>
          <w:sz w:val="20"/>
          <w:szCs w:val="20"/>
        </w:rPr>
      </w:pPr>
    </w:p>
    <w:p w14:paraId="2DAFA4A7" w14:textId="65550176" w:rsidR="00916D94" w:rsidRPr="00E028D3" w:rsidRDefault="00916D94" w:rsidP="0057455A">
      <w:pPr>
        <w:outlineLvl w:val="0"/>
        <w:rPr>
          <w:b/>
          <w:sz w:val="20"/>
          <w:szCs w:val="20"/>
        </w:rPr>
      </w:pPr>
      <w:r w:rsidRPr="00E028D3">
        <w:rPr>
          <w:b/>
          <w:sz w:val="20"/>
          <w:szCs w:val="20"/>
        </w:rPr>
        <w:t xml:space="preserve">HEALTH ITEM: </w:t>
      </w:r>
      <w:r w:rsidR="00052748" w:rsidRPr="00E028D3">
        <w:rPr>
          <w:sz w:val="20"/>
          <w:szCs w:val="20"/>
        </w:rPr>
        <w:t>Healthy Gums &amp; Teeth</w:t>
      </w:r>
      <w:r w:rsidRPr="00E028D3">
        <w:rPr>
          <w:b/>
          <w:sz w:val="20"/>
          <w:szCs w:val="20"/>
        </w:rPr>
        <w:t xml:space="preserve"> </w:t>
      </w:r>
    </w:p>
    <w:p w14:paraId="464C70C3" w14:textId="77777777" w:rsidR="00916D94" w:rsidRPr="00E028D3" w:rsidRDefault="00916D94" w:rsidP="00916D94">
      <w:pPr>
        <w:rPr>
          <w:sz w:val="20"/>
          <w:szCs w:val="20"/>
        </w:rPr>
      </w:pPr>
    </w:p>
    <w:p w14:paraId="7D8EB75C" w14:textId="0A3257DE" w:rsidR="00916D94" w:rsidRPr="00E93F48" w:rsidRDefault="00916D94" w:rsidP="00916D94">
      <w:pPr>
        <w:ind w:left="720"/>
        <w:rPr>
          <w:b/>
          <w:sz w:val="20"/>
          <w:szCs w:val="20"/>
        </w:rPr>
      </w:pPr>
      <w:del w:id="14" w:author="Chris N. Mays" w:date="2018-06-18T08:29:00Z">
        <w:r w:rsidRPr="002841D6" w:rsidDel="00A9269D">
          <w:rPr>
            <w:b/>
            <w:color w:val="000000" w:themeColor="text1"/>
            <w:sz w:val="20"/>
            <w:szCs w:val="20"/>
          </w:rPr>
          <w:delText xml:space="preserve">How important </w:delText>
        </w:r>
        <w:r w:rsidR="00052748" w:rsidRPr="002841D6" w:rsidDel="00A9269D">
          <w:rPr>
            <w:b/>
            <w:color w:val="000000" w:themeColor="text1"/>
            <w:sz w:val="20"/>
            <w:szCs w:val="20"/>
          </w:rPr>
          <w:delText>is improving the health of your</w:delText>
        </w:r>
        <w:r w:rsidRPr="002841D6" w:rsidDel="00A9269D">
          <w:rPr>
            <w:b/>
            <w:color w:val="000000" w:themeColor="text1"/>
            <w:sz w:val="20"/>
            <w:szCs w:val="20"/>
          </w:rPr>
          <w:delText xml:space="preserve"> </w:delText>
        </w:r>
        <w:r w:rsidR="00052748" w:rsidRPr="002841D6" w:rsidDel="00A9269D">
          <w:rPr>
            <w:b/>
            <w:color w:val="000000" w:themeColor="text1"/>
            <w:sz w:val="20"/>
            <w:szCs w:val="20"/>
          </w:rPr>
          <w:delText>gums &amp; teeth</w:delText>
        </w:r>
        <w:r w:rsidRPr="002841D6" w:rsidDel="00A9269D">
          <w:rPr>
            <w:b/>
            <w:color w:val="000000" w:themeColor="text1"/>
            <w:sz w:val="20"/>
            <w:szCs w:val="20"/>
          </w:rPr>
          <w:delText>?</w:delText>
        </w:r>
        <w:r w:rsidR="007C2F96" w:rsidRPr="002841D6" w:rsidDel="00A9269D">
          <w:rPr>
            <w:b/>
            <w:color w:val="000000" w:themeColor="text1"/>
            <w:sz w:val="20"/>
            <w:szCs w:val="20"/>
          </w:rPr>
          <w:delText xml:space="preserve"> </w:delText>
        </w:r>
      </w:del>
      <w:r w:rsidR="007C2F96" w:rsidRPr="002841D6">
        <w:rPr>
          <w:b/>
          <w:color w:val="000000" w:themeColor="text1"/>
          <w:sz w:val="20"/>
          <w:szCs w:val="20"/>
        </w:rPr>
        <w:t xml:space="preserve">How important is </w:t>
      </w:r>
      <w:del w:id="15" w:author="Chris N. Mays" w:date="2018-06-18T08:29:00Z">
        <w:r w:rsidR="007C2F96" w:rsidRPr="002841D6" w:rsidDel="00A9269D">
          <w:rPr>
            <w:b/>
            <w:color w:val="000000" w:themeColor="text1"/>
            <w:sz w:val="20"/>
            <w:szCs w:val="20"/>
          </w:rPr>
          <w:delText xml:space="preserve">it to you to </w:delText>
        </w:r>
      </w:del>
      <w:r w:rsidR="007C2F96" w:rsidRPr="002841D6">
        <w:rPr>
          <w:b/>
          <w:color w:val="000000" w:themeColor="text1"/>
          <w:sz w:val="20"/>
          <w:szCs w:val="20"/>
        </w:rPr>
        <w:t>maintain</w:t>
      </w:r>
      <w:ins w:id="16" w:author="Chris N. Mays" w:date="2018-06-18T08:29:00Z">
        <w:r w:rsidR="00A9269D" w:rsidRPr="002841D6">
          <w:rPr>
            <w:b/>
            <w:color w:val="000000" w:themeColor="text1"/>
            <w:sz w:val="20"/>
            <w:szCs w:val="20"/>
          </w:rPr>
          <w:t>ing</w:t>
        </w:r>
      </w:ins>
      <w:r w:rsidR="007C2F96" w:rsidRPr="002841D6">
        <w:rPr>
          <w:b/>
          <w:color w:val="000000" w:themeColor="text1"/>
          <w:sz w:val="20"/>
          <w:szCs w:val="20"/>
        </w:rPr>
        <w:t xml:space="preserve"> healthy gums and teeth.</w:t>
      </w:r>
      <w:r w:rsidR="00841355">
        <w:rPr>
          <w:b/>
          <w:sz w:val="20"/>
          <w:szCs w:val="20"/>
        </w:rPr>
        <w:br/>
        <w:t>Simplified: Healthy Gums &amp; Teeth</w:t>
      </w:r>
      <w:r w:rsidRPr="00E93F48">
        <w:rPr>
          <w:b/>
          <w:sz w:val="20"/>
          <w:szCs w:val="20"/>
        </w:rPr>
        <w:t xml:space="preserve"> </w:t>
      </w:r>
    </w:p>
    <w:p w14:paraId="671D5269" w14:textId="77777777" w:rsidR="00916D94" w:rsidRPr="00E028D3" w:rsidRDefault="00916D94" w:rsidP="00916D94">
      <w:pPr>
        <w:ind w:left="720"/>
        <w:rPr>
          <w:sz w:val="20"/>
          <w:szCs w:val="20"/>
        </w:rPr>
      </w:pPr>
    </w:p>
    <w:p w14:paraId="6AEF6813" w14:textId="248EFC75" w:rsidR="00916D94" w:rsidRPr="007C2F96" w:rsidRDefault="00916D94" w:rsidP="00916D94">
      <w:pPr>
        <w:ind w:left="720"/>
        <w:rPr>
          <w:color w:val="FF0000"/>
          <w:sz w:val="20"/>
          <w:szCs w:val="20"/>
        </w:rPr>
      </w:pPr>
      <w:r w:rsidRPr="00E028D3">
        <w:rPr>
          <w:sz w:val="20"/>
          <w:szCs w:val="20"/>
        </w:rPr>
        <w:t xml:space="preserve">Consider This: </w:t>
      </w:r>
      <w:r w:rsidR="00052748" w:rsidRPr="00E028D3">
        <w:rPr>
          <w:sz w:val="20"/>
          <w:szCs w:val="20"/>
        </w:rPr>
        <w:t>Healthy gums do more than</w:t>
      </w:r>
      <w:r w:rsidR="00FD2D6C">
        <w:rPr>
          <w:sz w:val="20"/>
          <w:szCs w:val="20"/>
        </w:rPr>
        <w:t xml:space="preserve"> protect your teeth and bones — </w:t>
      </w:r>
      <w:r w:rsidR="00052748" w:rsidRPr="00E028D3">
        <w:rPr>
          <w:sz w:val="20"/>
          <w:szCs w:val="20"/>
        </w:rPr>
        <w:t xml:space="preserve">they also play a key role in defending your body </w:t>
      </w:r>
      <w:del w:id="17" w:author="Chris N. Mays" w:date="2018-06-18T08:32:00Z">
        <w:r w:rsidR="00052748" w:rsidRPr="00E028D3" w:rsidDel="0084432B">
          <w:rPr>
            <w:sz w:val="20"/>
            <w:szCs w:val="20"/>
          </w:rPr>
          <w:delText>from</w:delText>
        </w:r>
        <w:r w:rsidR="00FD2D6C" w:rsidDel="0084432B">
          <w:rPr>
            <w:sz w:val="20"/>
            <w:szCs w:val="20"/>
          </w:rPr>
          <w:delText xml:space="preserve"> serious conditions like</w:delText>
        </w:r>
        <w:r w:rsidR="00052748" w:rsidRPr="00E028D3" w:rsidDel="0084432B">
          <w:rPr>
            <w:sz w:val="20"/>
            <w:szCs w:val="20"/>
          </w:rPr>
          <w:delText xml:space="preserve"> heart disease. </w:delText>
        </w:r>
        <w:r w:rsidR="007C2F96" w:rsidDel="0084432B">
          <w:rPr>
            <w:color w:val="FF0000"/>
            <w:sz w:val="20"/>
            <w:szCs w:val="20"/>
          </w:rPr>
          <w:delText>from</w:delText>
        </w:r>
      </w:del>
      <w:ins w:id="18" w:author="Chris N. Mays" w:date="2018-06-18T08:32:00Z">
        <w:r w:rsidR="0084432B">
          <w:rPr>
            <w:sz w:val="20"/>
            <w:szCs w:val="20"/>
          </w:rPr>
          <w:t>against</w:t>
        </w:r>
      </w:ins>
      <w:r w:rsidR="007C2F96">
        <w:rPr>
          <w:color w:val="FF0000"/>
          <w:sz w:val="20"/>
          <w:szCs w:val="20"/>
        </w:rPr>
        <w:t xml:space="preserve"> </w:t>
      </w:r>
      <w:r w:rsidR="007C2F96" w:rsidRPr="00C261E6">
        <w:rPr>
          <w:color w:val="000000" w:themeColor="text1"/>
          <w:sz w:val="20"/>
          <w:szCs w:val="20"/>
        </w:rPr>
        <w:t xml:space="preserve">serious health challenges, and can </w:t>
      </w:r>
      <w:ins w:id="19" w:author="Chris N. Mays" w:date="2018-06-18T08:32:00Z">
        <w:r w:rsidR="0084432B" w:rsidRPr="00C261E6">
          <w:rPr>
            <w:color w:val="000000" w:themeColor="text1"/>
            <w:sz w:val="20"/>
            <w:szCs w:val="20"/>
          </w:rPr>
          <w:t xml:space="preserve">even </w:t>
        </w:r>
      </w:ins>
      <w:r w:rsidR="007C2F96" w:rsidRPr="00C261E6">
        <w:rPr>
          <w:color w:val="000000" w:themeColor="text1"/>
          <w:sz w:val="20"/>
          <w:szCs w:val="20"/>
        </w:rPr>
        <w:t>impact your heart health.</w:t>
      </w:r>
    </w:p>
    <w:p w14:paraId="7D788A40" w14:textId="77777777" w:rsidR="00916D94" w:rsidRPr="00E028D3" w:rsidRDefault="00916D94" w:rsidP="00916D94">
      <w:pPr>
        <w:ind w:left="720"/>
        <w:rPr>
          <w:sz w:val="20"/>
          <w:szCs w:val="20"/>
        </w:rPr>
      </w:pPr>
    </w:p>
    <w:p w14:paraId="145CA214" w14:textId="77777777" w:rsidR="00916D94" w:rsidRPr="00E028D3" w:rsidRDefault="00916D94" w:rsidP="0057455A">
      <w:pPr>
        <w:ind w:left="720"/>
        <w:outlineLvl w:val="0"/>
        <w:rPr>
          <w:sz w:val="20"/>
          <w:szCs w:val="20"/>
        </w:rPr>
      </w:pPr>
      <w:r w:rsidRPr="00E028D3">
        <w:rPr>
          <w:sz w:val="20"/>
          <w:szCs w:val="20"/>
        </w:rPr>
        <w:t>Very low importance</w:t>
      </w:r>
    </w:p>
    <w:p w14:paraId="40C2913D" w14:textId="77777777" w:rsidR="00916D94" w:rsidRPr="00E028D3" w:rsidRDefault="00916D94" w:rsidP="00916D94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Low importance</w:t>
      </w:r>
    </w:p>
    <w:p w14:paraId="034A9EF1" w14:textId="77777777" w:rsidR="00916D94" w:rsidRPr="00E028D3" w:rsidRDefault="00916D94" w:rsidP="00916D94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Moderate importance</w:t>
      </w:r>
      <w:r w:rsidRPr="00E028D3">
        <w:rPr>
          <w:sz w:val="20"/>
          <w:szCs w:val="20"/>
        </w:rPr>
        <w:br/>
        <w:t>High importance</w:t>
      </w:r>
    </w:p>
    <w:p w14:paraId="60C0257E" w14:textId="77777777" w:rsidR="00916D94" w:rsidRPr="00E028D3" w:rsidRDefault="00916D94" w:rsidP="00916D94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Very high importance</w:t>
      </w:r>
    </w:p>
    <w:p w14:paraId="3A03D782" w14:textId="6832CA4B" w:rsidR="00595EAD" w:rsidRPr="00E028D3" w:rsidRDefault="00595EAD" w:rsidP="00595EAD">
      <w:pPr>
        <w:ind w:left="720"/>
        <w:rPr>
          <w:b/>
          <w:sz w:val="20"/>
          <w:szCs w:val="20"/>
        </w:rPr>
      </w:pPr>
    </w:p>
    <w:p w14:paraId="7F879D59" w14:textId="10AC5413" w:rsidR="00411D3F" w:rsidRPr="00E028D3" w:rsidRDefault="00411D3F" w:rsidP="00595EAD">
      <w:pPr>
        <w:ind w:left="720"/>
        <w:rPr>
          <w:b/>
          <w:sz w:val="20"/>
          <w:szCs w:val="20"/>
        </w:rPr>
      </w:pPr>
    </w:p>
    <w:p w14:paraId="1B574966" w14:textId="77777777" w:rsidR="0084432B" w:rsidRDefault="0084432B">
      <w:pPr>
        <w:rPr>
          <w:ins w:id="20" w:author="Chris N. Mays" w:date="2018-06-18T08:32:00Z"/>
          <w:b/>
          <w:sz w:val="20"/>
          <w:szCs w:val="20"/>
        </w:rPr>
      </w:pPr>
      <w:ins w:id="21" w:author="Chris N. Mays" w:date="2018-06-18T08:32:00Z">
        <w:r>
          <w:rPr>
            <w:b/>
            <w:sz w:val="20"/>
            <w:szCs w:val="20"/>
          </w:rPr>
          <w:br w:type="page"/>
        </w:r>
      </w:ins>
    </w:p>
    <w:p w14:paraId="3BDB2AE9" w14:textId="05C2C048" w:rsidR="00411D3F" w:rsidRPr="00E028D3" w:rsidRDefault="00411D3F" w:rsidP="0057455A">
      <w:pPr>
        <w:outlineLvl w:val="0"/>
        <w:rPr>
          <w:b/>
          <w:sz w:val="20"/>
          <w:szCs w:val="20"/>
        </w:rPr>
      </w:pPr>
      <w:r w:rsidRPr="00E028D3">
        <w:rPr>
          <w:b/>
          <w:sz w:val="20"/>
          <w:szCs w:val="20"/>
        </w:rPr>
        <w:lastRenderedPageBreak/>
        <w:t xml:space="preserve">HEALTH ITEM: </w:t>
      </w:r>
      <w:r w:rsidR="00077591" w:rsidRPr="00E028D3">
        <w:rPr>
          <w:sz w:val="20"/>
          <w:szCs w:val="20"/>
        </w:rPr>
        <w:t>Knees &amp; Walking</w:t>
      </w:r>
      <w:r w:rsidRPr="00E028D3">
        <w:rPr>
          <w:b/>
          <w:sz w:val="20"/>
          <w:szCs w:val="20"/>
        </w:rPr>
        <w:t xml:space="preserve"> </w:t>
      </w:r>
    </w:p>
    <w:p w14:paraId="620A0608" w14:textId="77777777" w:rsidR="00411D3F" w:rsidRPr="00E93F48" w:rsidRDefault="00411D3F" w:rsidP="00411D3F">
      <w:pPr>
        <w:rPr>
          <w:b/>
          <w:sz w:val="20"/>
          <w:szCs w:val="20"/>
        </w:rPr>
      </w:pPr>
    </w:p>
    <w:p w14:paraId="1EC961E1" w14:textId="7CE17BE6" w:rsidR="00FE165B" w:rsidRPr="007C2F96" w:rsidRDefault="00FE165B" w:rsidP="00411D3F">
      <w:pPr>
        <w:ind w:left="720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Question: </w:t>
      </w:r>
      <w:r w:rsidR="00411D3F" w:rsidRPr="00E93F48">
        <w:rPr>
          <w:b/>
          <w:sz w:val="20"/>
          <w:szCs w:val="20"/>
        </w:rPr>
        <w:t>How important is walking to improve your knees?</w:t>
      </w:r>
      <w:r w:rsidR="000703F1">
        <w:rPr>
          <w:b/>
          <w:sz w:val="20"/>
          <w:szCs w:val="20"/>
        </w:rPr>
        <w:br/>
        <w:t>Simplified: Improving Knee Joints Through W</w:t>
      </w:r>
      <w:r>
        <w:rPr>
          <w:b/>
          <w:sz w:val="20"/>
          <w:szCs w:val="20"/>
        </w:rPr>
        <w:t>alking</w:t>
      </w:r>
      <w:r w:rsidR="007C2F96">
        <w:rPr>
          <w:b/>
          <w:color w:val="FF0000"/>
          <w:sz w:val="20"/>
          <w:szCs w:val="20"/>
        </w:rPr>
        <w:t xml:space="preserve"> </w:t>
      </w:r>
    </w:p>
    <w:p w14:paraId="3596557F" w14:textId="48A28B5E" w:rsidR="00411D3F" w:rsidRPr="00E93F48" w:rsidRDefault="00411D3F" w:rsidP="00411D3F">
      <w:pPr>
        <w:ind w:left="720"/>
        <w:rPr>
          <w:b/>
          <w:sz w:val="20"/>
          <w:szCs w:val="20"/>
        </w:rPr>
      </w:pPr>
      <w:r w:rsidRPr="00E93F48">
        <w:rPr>
          <w:b/>
          <w:sz w:val="20"/>
          <w:szCs w:val="20"/>
        </w:rPr>
        <w:t xml:space="preserve"> </w:t>
      </w:r>
    </w:p>
    <w:p w14:paraId="38DA71B8" w14:textId="2ADE2309" w:rsidR="00411D3F" w:rsidRPr="00E028D3" w:rsidRDefault="00411D3F" w:rsidP="000703F1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 xml:space="preserve">Consider This: </w:t>
      </w:r>
      <w:r w:rsidR="007D725B" w:rsidRPr="00E028D3">
        <w:rPr>
          <w:sz w:val="20"/>
          <w:szCs w:val="20"/>
        </w:rPr>
        <w:t>Cartilage is like a sponge</w:t>
      </w:r>
      <w:r w:rsidR="007D725B">
        <w:rPr>
          <w:sz w:val="20"/>
          <w:szCs w:val="20"/>
        </w:rPr>
        <w:t xml:space="preserve"> that gets</w:t>
      </w:r>
      <w:r w:rsidR="007D725B" w:rsidRPr="00E028D3">
        <w:rPr>
          <w:sz w:val="20"/>
          <w:szCs w:val="20"/>
        </w:rPr>
        <w:t xml:space="preserve"> nutrients from the compression and decompression of your body weight as you walk.</w:t>
      </w:r>
      <w:r w:rsidR="007D725B">
        <w:rPr>
          <w:sz w:val="20"/>
          <w:szCs w:val="20"/>
        </w:rPr>
        <w:t xml:space="preserve"> As such, w</w:t>
      </w:r>
      <w:r w:rsidR="007D725B" w:rsidRPr="00E028D3">
        <w:rPr>
          <w:sz w:val="20"/>
          <w:szCs w:val="20"/>
        </w:rPr>
        <w:t>alking can help your body rebuild joints</w:t>
      </w:r>
      <w:r w:rsidR="007D725B">
        <w:rPr>
          <w:sz w:val="20"/>
          <w:szCs w:val="20"/>
        </w:rPr>
        <w:t>, and</w:t>
      </w:r>
      <w:r w:rsidR="00B0754D" w:rsidRPr="00E028D3">
        <w:rPr>
          <w:sz w:val="20"/>
          <w:szCs w:val="20"/>
        </w:rPr>
        <w:t xml:space="preserve"> </w:t>
      </w:r>
      <w:r w:rsidR="007B6116" w:rsidRPr="00E028D3">
        <w:rPr>
          <w:sz w:val="20"/>
          <w:szCs w:val="20"/>
        </w:rPr>
        <w:t>take pressure off stiff or aching knees.</w:t>
      </w:r>
      <w:r w:rsidR="007D725B">
        <w:rPr>
          <w:sz w:val="20"/>
          <w:szCs w:val="20"/>
        </w:rPr>
        <w:t xml:space="preserve"> </w:t>
      </w:r>
    </w:p>
    <w:p w14:paraId="09253264" w14:textId="77777777" w:rsidR="003671F1" w:rsidRPr="00E028D3" w:rsidRDefault="003671F1" w:rsidP="00411D3F">
      <w:pPr>
        <w:ind w:left="720"/>
        <w:rPr>
          <w:sz w:val="20"/>
          <w:szCs w:val="20"/>
        </w:rPr>
      </w:pPr>
    </w:p>
    <w:p w14:paraId="2F49745D" w14:textId="0BF32027" w:rsidR="00411D3F" w:rsidRPr="00E028D3" w:rsidRDefault="00411D3F" w:rsidP="0057455A">
      <w:pPr>
        <w:ind w:left="720"/>
        <w:outlineLvl w:val="0"/>
        <w:rPr>
          <w:sz w:val="20"/>
          <w:szCs w:val="20"/>
        </w:rPr>
      </w:pPr>
      <w:r w:rsidRPr="00E028D3">
        <w:rPr>
          <w:sz w:val="20"/>
          <w:szCs w:val="20"/>
        </w:rPr>
        <w:t>Very low importance</w:t>
      </w:r>
    </w:p>
    <w:p w14:paraId="3001E96E" w14:textId="77777777" w:rsidR="00411D3F" w:rsidRPr="00E028D3" w:rsidRDefault="00411D3F" w:rsidP="00411D3F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Low importance</w:t>
      </w:r>
    </w:p>
    <w:p w14:paraId="5464EC0A" w14:textId="77777777" w:rsidR="00411D3F" w:rsidRPr="00E028D3" w:rsidRDefault="00411D3F" w:rsidP="00411D3F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Moderate importance</w:t>
      </w:r>
      <w:r w:rsidRPr="00E028D3">
        <w:rPr>
          <w:sz w:val="20"/>
          <w:szCs w:val="20"/>
        </w:rPr>
        <w:br/>
        <w:t>High importance</w:t>
      </w:r>
    </w:p>
    <w:p w14:paraId="3EC0159F" w14:textId="77777777" w:rsidR="00411D3F" w:rsidRPr="00E028D3" w:rsidRDefault="00411D3F" w:rsidP="00411D3F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Very high importance</w:t>
      </w:r>
    </w:p>
    <w:p w14:paraId="3E221061" w14:textId="77777777" w:rsidR="00411D3F" w:rsidRPr="00E028D3" w:rsidRDefault="00411D3F" w:rsidP="00595EAD">
      <w:pPr>
        <w:ind w:left="720"/>
        <w:rPr>
          <w:b/>
          <w:sz w:val="20"/>
          <w:szCs w:val="20"/>
        </w:rPr>
      </w:pPr>
    </w:p>
    <w:p w14:paraId="5A8DAD87" w14:textId="77777777" w:rsidR="0047239C" w:rsidRPr="00E028D3" w:rsidRDefault="0047239C" w:rsidP="000A553C">
      <w:pPr>
        <w:rPr>
          <w:sz w:val="20"/>
          <w:szCs w:val="20"/>
        </w:rPr>
      </w:pPr>
    </w:p>
    <w:p w14:paraId="2B503D20" w14:textId="763AC4AC" w:rsidR="003671F1" w:rsidRPr="00E028D3" w:rsidRDefault="003671F1" w:rsidP="0057455A">
      <w:pPr>
        <w:outlineLvl w:val="0"/>
        <w:rPr>
          <w:b/>
          <w:sz w:val="20"/>
          <w:szCs w:val="20"/>
        </w:rPr>
      </w:pPr>
      <w:r w:rsidRPr="00E028D3">
        <w:rPr>
          <w:b/>
          <w:sz w:val="20"/>
          <w:szCs w:val="20"/>
        </w:rPr>
        <w:t xml:space="preserve">HEALTH ITEM: </w:t>
      </w:r>
      <w:r w:rsidRPr="00E028D3">
        <w:rPr>
          <w:sz w:val="20"/>
          <w:szCs w:val="20"/>
        </w:rPr>
        <w:t>Shoulders &amp; Lifting</w:t>
      </w:r>
    </w:p>
    <w:p w14:paraId="4045BBE2" w14:textId="77777777" w:rsidR="003671F1" w:rsidRPr="00E028D3" w:rsidRDefault="003671F1" w:rsidP="003671F1">
      <w:pPr>
        <w:rPr>
          <w:sz w:val="20"/>
          <w:szCs w:val="20"/>
        </w:rPr>
      </w:pPr>
    </w:p>
    <w:p w14:paraId="4E459CF9" w14:textId="50096956" w:rsidR="003671F1" w:rsidRPr="009C3EB2" w:rsidRDefault="00A318F4" w:rsidP="003671F1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Question: </w:t>
      </w:r>
      <w:r w:rsidR="003671F1" w:rsidRPr="009C3EB2">
        <w:rPr>
          <w:b/>
          <w:sz w:val="20"/>
          <w:szCs w:val="20"/>
        </w:rPr>
        <w:t>How important</w:t>
      </w:r>
      <w:r w:rsidR="00AD4B7A" w:rsidRPr="009C3EB2">
        <w:rPr>
          <w:b/>
          <w:sz w:val="20"/>
          <w:szCs w:val="20"/>
        </w:rPr>
        <w:t xml:space="preserve"> is</w:t>
      </w:r>
      <w:r w:rsidR="008100B2" w:rsidRPr="009C3EB2">
        <w:rPr>
          <w:b/>
          <w:sz w:val="20"/>
          <w:szCs w:val="20"/>
        </w:rPr>
        <w:t xml:space="preserve"> improving shoulder joints for lifting and other daily activities?</w:t>
      </w:r>
      <w:r>
        <w:rPr>
          <w:b/>
          <w:sz w:val="20"/>
          <w:szCs w:val="20"/>
        </w:rPr>
        <w:br/>
        <w:t xml:space="preserve">Simplified: </w:t>
      </w:r>
      <w:r w:rsidR="000703F1">
        <w:rPr>
          <w:b/>
          <w:sz w:val="20"/>
          <w:szCs w:val="20"/>
        </w:rPr>
        <w:t>Improving Shoulder Joints For L</w:t>
      </w:r>
      <w:r w:rsidR="001700D0">
        <w:rPr>
          <w:b/>
          <w:sz w:val="20"/>
          <w:szCs w:val="20"/>
        </w:rPr>
        <w:t xml:space="preserve">ifting </w:t>
      </w:r>
      <w:r w:rsidR="000703F1">
        <w:rPr>
          <w:b/>
          <w:sz w:val="20"/>
          <w:szCs w:val="20"/>
        </w:rPr>
        <w:t>&amp; Other Daily Activities</w:t>
      </w:r>
      <w:r w:rsidR="001700D0">
        <w:rPr>
          <w:b/>
          <w:sz w:val="20"/>
          <w:szCs w:val="20"/>
        </w:rPr>
        <w:t xml:space="preserve"> </w:t>
      </w:r>
      <w:r w:rsidR="008100B2" w:rsidRPr="009C3EB2">
        <w:rPr>
          <w:b/>
          <w:sz w:val="20"/>
          <w:szCs w:val="20"/>
        </w:rPr>
        <w:t xml:space="preserve"> </w:t>
      </w:r>
      <w:r w:rsidR="003671F1" w:rsidRPr="009C3EB2">
        <w:rPr>
          <w:b/>
          <w:sz w:val="20"/>
          <w:szCs w:val="20"/>
        </w:rPr>
        <w:t xml:space="preserve"> </w:t>
      </w:r>
    </w:p>
    <w:p w14:paraId="5FA3EE6C" w14:textId="77777777" w:rsidR="003671F1" w:rsidRPr="00E028D3" w:rsidRDefault="003671F1" w:rsidP="003671F1">
      <w:pPr>
        <w:ind w:left="720"/>
        <w:rPr>
          <w:sz w:val="20"/>
          <w:szCs w:val="20"/>
        </w:rPr>
      </w:pPr>
    </w:p>
    <w:p w14:paraId="2EFE89A4" w14:textId="506A1E9F" w:rsidR="003671F1" w:rsidRPr="00E028D3" w:rsidRDefault="003671F1" w:rsidP="003671F1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 xml:space="preserve">Consider This: </w:t>
      </w:r>
      <w:r w:rsidR="008100B2" w:rsidRPr="00E028D3">
        <w:rPr>
          <w:sz w:val="20"/>
          <w:szCs w:val="20"/>
        </w:rPr>
        <w:t xml:space="preserve">The shoulder joint is the most </w:t>
      </w:r>
      <w:r w:rsidR="00577C99">
        <w:rPr>
          <w:sz w:val="20"/>
          <w:szCs w:val="20"/>
        </w:rPr>
        <w:t>complex joint in the human body, providing</w:t>
      </w:r>
      <w:r w:rsidR="008100B2" w:rsidRPr="00E028D3">
        <w:rPr>
          <w:sz w:val="20"/>
          <w:szCs w:val="20"/>
        </w:rPr>
        <w:t xml:space="preserve"> mobili</w:t>
      </w:r>
      <w:r w:rsidR="00577C99">
        <w:rPr>
          <w:sz w:val="20"/>
          <w:szCs w:val="20"/>
        </w:rPr>
        <w:t>ty to move your arm 360 degrees. It also</w:t>
      </w:r>
      <w:r w:rsidR="008100B2" w:rsidRPr="00E028D3">
        <w:rPr>
          <w:sz w:val="20"/>
          <w:szCs w:val="20"/>
        </w:rPr>
        <w:t xml:space="preserve"> </w:t>
      </w:r>
      <w:r w:rsidR="00577C99">
        <w:rPr>
          <w:sz w:val="20"/>
          <w:szCs w:val="20"/>
        </w:rPr>
        <w:t>provides</w:t>
      </w:r>
      <w:r w:rsidR="008100B2" w:rsidRPr="00E028D3">
        <w:rPr>
          <w:sz w:val="20"/>
          <w:szCs w:val="20"/>
        </w:rPr>
        <w:t xml:space="preserve"> stability </w:t>
      </w:r>
      <w:r w:rsidR="00577C99">
        <w:rPr>
          <w:sz w:val="20"/>
          <w:szCs w:val="20"/>
        </w:rPr>
        <w:t>for</w:t>
      </w:r>
      <w:r w:rsidR="008100B2" w:rsidRPr="00E028D3">
        <w:rPr>
          <w:sz w:val="20"/>
          <w:szCs w:val="20"/>
        </w:rPr>
        <w:t xml:space="preserve"> all bones, </w:t>
      </w:r>
      <w:r w:rsidR="007D725B">
        <w:rPr>
          <w:sz w:val="20"/>
          <w:szCs w:val="20"/>
        </w:rPr>
        <w:t>muscles, tendons, and ligaments</w:t>
      </w:r>
      <w:r w:rsidR="008100B2" w:rsidRPr="00E028D3">
        <w:rPr>
          <w:sz w:val="20"/>
          <w:szCs w:val="20"/>
        </w:rPr>
        <w:t xml:space="preserve"> </w:t>
      </w:r>
      <w:r w:rsidR="00577C99">
        <w:rPr>
          <w:sz w:val="20"/>
          <w:szCs w:val="20"/>
        </w:rPr>
        <w:t>to perform daily activi</w:t>
      </w:r>
      <w:r w:rsidR="00AE2816">
        <w:rPr>
          <w:sz w:val="20"/>
          <w:szCs w:val="20"/>
        </w:rPr>
        <w:t>ties like</w:t>
      </w:r>
      <w:r w:rsidR="00577C99">
        <w:rPr>
          <w:sz w:val="20"/>
          <w:szCs w:val="20"/>
        </w:rPr>
        <w:t xml:space="preserve"> lift</w:t>
      </w:r>
      <w:r w:rsidR="00AE2816">
        <w:rPr>
          <w:sz w:val="20"/>
          <w:szCs w:val="20"/>
        </w:rPr>
        <w:t>ing</w:t>
      </w:r>
      <w:r w:rsidR="00577C99">
        <w:rPr>
          <w:sz w:val="20"/>
          <w:szCs w:val="20"/>
        </w:rPr>
        <w:t xml:space="preserve"> and </w:t>
      </w:r>
      <w:r w:rsidR="00AE2816">
        <w:rPr>
          <w:sz w:val="20"/>
          <w:szCs w:val="20"/>
        </w:rPr>
        <w:t>moving</w:t>
      </w:r>
      <w:r w:rsidR="008100B2" w:rsidRPr="00E028D3">
        <w:rPr>
          <w:sz w:val="20"/>
          <w:szCs w:val="20"/>
        </w:rPr>
        <w:t xml:space="preserve"> things</w:t>
      </w:r>
      <w:r w:rsidR="007D725B">
        <w:rPr>
          <w:sz w:val="20"/>
          <w:szCs w:val="20"/>
        </w:rPr>
        <w:t>.</w:t>
      </w:r>
    </w:p>
    <w:p w14:paraId="75F31B56" w14:textId="77777777" w:rsidR="003671F1" w:rsidRPr="00E028D3" w:rsidRDefault="003671F1" w:rsidP="003671F1">
      <w:pPr>
        <w:ind w:left="720"/>
        <w:rPr>
          <w:sz w:val="20"/>
          <w:szCs w:val="20"/>
        </w:rPr>
      </w:pPr>
    </w:p>
    <w:p w14:paraId="0A6CAC61" w14:textId="77777777" w:rsidR="003671F1" w:rsidRPr="00E028D3" w:rsidRDefault="003671F1" w:rsidP="0057455A">
      <w:pPr>
        <w:ind w:left="720"/>
        <w:outlineLvl w:val="0"/>
        <w:rPr>
          <w:sz w:val="20"/>
          <w:szCs w:val="20"/>
        </w:rPr>
      </w:pPr>
      <w:r w:rsidRPr="00E028D3">
        <w:rPr>
          <w:sz w:val="20"/>
          <w:szCs w:val="20"/>
        </w:rPr>
        <w:t>Very low importance</w:t>
      </w:r>
    </w:p>
    <w:p w14:paraId="061DBBB7" w14:textId="77777777" w:rsidR="003671F1" w:rsidRPr="00E028D3" w:rsidRDefault="003671F1" w:rsidP="003671F1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Low importance</w:t>
      </w:r>
    </w:p>
    <w:p w14:paraId="3DB710FB" w14:textId="77777777" w:rsidR="003671F1" w:rsidRPr="00E028D3" w:rsidRDefault="003671F1" w:rsidP="003671F1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Moderate importance</w:t>
      </w:r>
      <w:r w:rsidRPr="00E028D3">
        <w:rPr>
          <w:sz w:val="20"/>
          <w:szCs w:val="20"/>
        </w:rPr>
        <w:br/>
        <w:t>High importance</w:t>
      </w:r>
    </w:p>
    <w:p w14:paraId="33133B2F" w14:textId="77777777" w:rsidR="003671F1" w:rsidRPr="00E028D3" w:rsidRDefault="003671F1" w:rsidP="003671F1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Very high importance</w:t>
      </w:r>
    </w:p>
    <w:p w14:paraId="2339E644" w14:textId="1ADA2439" w:rsidR="00D514A1" w:rsidRDefault="00D514A1">
      <w:pPr>
        <w:rPr>
          <w:b/>
          <w:sz w:val="20"/>
          <w:szCs w:val="20"/>
        </w:rPr>
      </w:pPr>
    </w:p>
    <w:p w14:paraId="3DAC5E52" w14:textId="77777777" w:rsidR="00FD6908" w:rsidRPr="00E028D3" w:rsidRDefault="00FD6908">
      <w:pPr>
        <w:rPr>
          <w:b/>
          <w:sz w:val="20"/>
          <w:szCs w:val="20"/>
        </w:rPr>
      </w:pPr>
    </w:p>
    <w:p w14:paraId="7F4375B2" w14:textId="53CB1C75" w:rsidR="00D514A1" w:rsidRPr="007C2F96" w:rsidRDefault="00D514A1" w:rsidP="0057455A">
      <w:pPr>
        <w:outlineLvl w:val="0"/>
        <w:rPr>
          <w:b/>
          <w:color w:val="FF0000"/>
          <w:sz w:val="20"/>
          <w:szCs w:val="20"/>
        </w:rPr>
      </w:pPr>
      <w:r w:rsidRPr="00E028D3">
        <w:rPr>
          <w:b/>
          <w:sz w:val="20"/>
          <w:szCs w:val="20"/>
        </w:rPr>
        <w:t xml:space="preserve">HEALTH ITEM: </w:t>
      </w:r>
      <w:del w:id="22" w:author="Chris N. Mays" w:date="2018-06-18T08:46:00Z">
        <w:r w:rsidRPr="00675A6A" w:rsidDel="0057455A">
          <w:rPr>
            <w:color w:val="000000" w:themeColor="text1"/>
            <w:sz w:val="20"/>
            <w:szCs w:val="20"/>
          </w:rPr>
          <w:delText>Back Pain &amp; Lack of Flexibility</w:delText>
        </w:r>
        <w:r w:rsidR="007C2F96" w:rsidRPr="00675A6A" w:rsidDel="0057455A">
          <w:rPr>
            <w:color w:val="000000" w:themeColor="text1"/>
            <w:sz w:val="20"/>
            <w:szCs w:val="20"/>
          </w:rPr>
          <w:delText xml:space="preserve">  </w:delText>
        </w:r>
      </w:del>
      <w:r w:rsidR="007C2F96" w:rsidRPr="00675A6A">
        <w:rPr>
          <w:color w:val="000000" w:themeColor="text1"/>
          <w:sz w:val="20"/>
          <w:szCs w:val="20"/>
        </w:rPr>
        <w:t xml:space="preserve">Lower and Upper back, and flexibility. </w:t>
      </w:r>
      <w:del w:id="23" w:author="Chris N. Mays" w:date="2018-06-18T08:46:00Z">
        <w:r w:rsidR="007C2F96" w:rsidDel="0057455A">
          <w:rPr>
            <w:color w:val="FF0000"/>
            <w:sz w:val="20"/>
            <w:szCs w:val="20"/>
          </w:rPr>
          <w:delText>(avoid pain if we can as that is a drug claim)</w:delText>
        </w:r>
      </w:del>
    </w:p>
    <w:p w14:paraId="5A073A4E" w14:textId="77777777" w:rsidR="00D514A1" w:rsidRPr="00E028D3" w:rsidRDefault="00D514A1" w:rsidP="00D514A1">
      <w:pPr>
        <w:rPr>
          <w:sz w:val="20"/>
          <w:szCs w:val="20"/>
        </w:rPr>
      </w:pPr>
    </w:p>
    <w:p w14:paraId="625499ED" w14:textId="0A931095" w:rsidR="00D514A1" w:rsidRDefault="009540ED" w:rsidP="00D514A1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Question: </w:t>
      </w:r>
      <w:r w:rsidR="00D514A1" w:rsidRPr="009540ED">
        <w:rPr>
          <w:b/>
          <w:sz w:val="20"/>
          <w:szCs w:val="20"/>
        </w:rPr>
        <w:t>How important is</w:t>
      </w:r>
      <w:r w:rsidR="00492FA3" w:rsidRPr="009540ED">
        <w:rPr>
          <w:b/>
          <w:sz w:val="20"/>
          <w:szCs w:val="20"/>
        </w:rPr>
        <w:t xml:space="preserve"> </w:t>
      </w:r>
      <w:del w:id="24" w:author="Chris N. Mays" w:date="2018-06-18T08:25:00Z">
        <w:r w:rsidR="00492FA3" w:rsidRPr="009540ED" w:rsidDel="00E07969">
          <w:rPr>
            <w:b/>
            <w:sz w:val="20"/>
            <w:szCs w:val="20"/>
          </w:rPr>
          <w:delText xml:space="preserve">alleviating </w:delText>
        </w:r>
        <w:r w:rsidR="00D514A1" w:rsidRPr="009540ED" w:rsidDel="00E07969">
          <w:rPr>
            <w:b/>
            <w:sz w:val="20"/>
            <w:szCs w:val="20"/>
          </w:rPr>
          <w:delText>pain and improving</w:delText>
        </w:r>
      </w:del>
      <w:ins w:id="25" w:author="Chris N. Mays" w:date="2018-06-18T08:25:00Z">
        <w:r w:rsidR="00E07969">
          <w:rPr>
            <w:b/>
            <w:sz w:val="20"/>
            <w:szCs w:val="20"/>
          </w:rPr>
          <w:t>supporting</w:t>
        </w:r>
        <w:r w:rsidR="00A9269D">
          <w:rPr>
            <w:b/>
            <w:sz w:val="20"/>
            <w:szCs w:val="20"/>
          </w:rPr>
          <w:t xml:space="preserve"> healthy</w:t>
        </w:r>
      </w:ins>
      <w:r w:rsidR="00D514A1" w:rsidRPr="009540ED">
        <w:rPr>
          <w:b/>
          <w:sz w:val="20"/>
          <w:szCs w:val="20"/>
        </w:rPr>
        <w:t xml:space="preserve"> flexibility</w:t>
      </w:r>
      <w:r w:rsidR="00492FA3" w:rsidRPr="009540ED">
        <w:rPr>
          <w:b/>
          <w:sz w:val="20"/>
          <w:szCs w:val="20"/>
        </w:rPr>
        <w:t xml:space="preserve"> in your back</w:t>
      </w:r>
      <w:r w:rsidR="00D514A1" w:rsidRPr="009540ED">
        <w:rPr>
          <w:b/>
          <w:sz w:val="20"/>
          <w:szCs w:val="20"/>
        </w:rPr>
        <w:t>?</w:t>
      </w:r>
      <w:r>
        <w:rPr>
          <w:b/>
          <w:sz w:val="20"/>
          <w:szCs w:val="20"/>
        </w:rPr>
        <w:br/>
        <w:t xml:space="preserve">Simplified: </w:t>
      </w:r>
      <w:ins w:id="26" w:author="Chris N. Mays" w:date="2018-06-18T08:33:00Z">
        <w:r w:rsidR="00C558E6">
          <w:rPr>
            <w:b/>
            <w:sz w:val="20"/>
            <w:szCs w:val="20"/>
          </w:rPr>
          <w:t xml:space="preserve">Supporting </w:t>
        </w:r>
      </w:ins>
      <w:ins w:id="27" w:author="Chris N. Mays" w:date="2018-06-18T08:57:00Z">
        <w:r w:rsidR="00C558E6">
          <w:rPr>
            <w:b/>
            <w:sz w:val="20"/>
            <w:szCs w:val="20"/>
          </w:rPr>
          <w:t>H</w:t>
        </w:r>
      </w:ins>
      <w:ins w:id="28" w:author="Chris N. Mays" w:date="2018-06-18T08:33:00Z">
        <w:r w:rsidR="00C558E6">
          <w:rPr>
            <w:b/>
            <w:sz w:val="20"/>
            <w:szCs w:val="20"/>
          </w:rPr>
          <w:t xml:space="preserve">ealthy </w:t>
        </w:r>
      </w:ins>
      <w:ins w:id="29" w:author="Chris N. Mays" w:date="2018-06-18T08:57:00Z">
        <w:r w:rsidR="00C558E6">
          <w:rPr>
            <w:b/>
            <w:sz w:val="20"/>
            <w:szCs w:val="20"/>
          </w:rPr>
          <w:t>F</w:t>
        </w:r>
      </w:ins>
      <w:ins w:id="30" w:author="Chris N. Mays" w:date="2018-06-18T08:33:00Z">
        <w:r w:rsidR="00C558E6">
          <w:rPr>
            <w:b/>
            <w:sz w:val="20"/>
            <w:szCs w:val="20"/>
          </w:rPr>
          <w:t xml:space="preserve">lexibility </w:t>
        </w:r>
      </w:ins>
      <w:ins w:id="31" w:author="Chris N. Mays" w:date="2018-06-18T08:57:00Z">
        <w:r w:rsidR="00C558E6">
          <w:rPr>
            <w:b/>
            <w:sz w:val="20"/>
            <w:szCs w:val="20"/>
          </w:rPr>
          <w:t>F</w:t>
        </w:r>
      </w:ins>
      <w:ins w:id="32" w:author="Chris N. Mays" w:date="2018-06-18T08:33:00Z">
        <w:r w:rsidR="00C558E6">
          <w:rPr>
            <w:b/>
            <w:sz w:val="20"/>
            <w:szCs w:val="20"/>
          </w:rPr>
          <w:t xml:space="preserve">or </w:t>
        </w:r>
      </w:ins>
      <w:ins w:id="33" w:author="Chris N. Mays" w:date="2018-06-18T08:58:00Z">
        <w:r w:rsidR="00C558E6">
          <w:rPr>
            <w:b/>
            <w:sz w:val="20"/>
            <w:szCs w:val="20"/>
          </w:rPr>
          <w:t>Y</w:t>
        </w:r>
      </w:ins>
      <w:ins w:id="34" w:author="Chris N. Mays" w:date="2018-06-18T08:33:00Z">
        <w:r w:rsidR="00C558E6">
          <w:rPr>
            <w:b/>
            <w:sz w:val="20"/>
            <w:szCs w:val="20"/>
          </w:rPr>
          <w:t xml:space="preserve">our </w:t>
        </w:r>
      </w:ins>
      <w:ins w:id="35" w:author="Chris N. Mays" w:date="2018-06-18T08:58:00Z">
        <w:r w:rsidR="00C558E6">
          <w:rPr>
            <w:b/>
            <w:sz w:val="20"/>
            <w:szCs w:val="20"/>
          </w:rPr>
          <w:t>B</w:t>
        </w:r>
      </w:ins>
      <w:ins w:id="36" w:author="Chris N. Mays" w:date="2018-06-18T08:33:00Z">
        <w:r w:rsidR="00304E8E" w:rsidRPr="00304E8E">
          <w:rPr>
            <w:b/>
            <w:sz w:val="20"/>
            <w:szCs w:val="20"/>
          </w:rPr>
          <w:t>ack.</w:t>
        </w:r>
      </w:ins>
      <w:del w:id="37" w:author="Chris N. Mays" w:date="2018-06-18T08:33:00Z">
        <w:r w:rsidR="000703F1" w:rsidDel="00304E8E">
          <w:rPr>
            <w:b/>
            <w:sz w:val="20"/>
            <w:szCs w:val="20"/>
          </w:rPr>
          <w:delText>Alleviating P</w:delText>
        </w:r>
        <w:r w:rsidDel="00304E8E">
          <w:rPr>
            <w:b/>
            <w:sz w:val="20"/>
            <w:szCs w:val="20"/>
          </w:rPr>
          <w:delText xml:space="preserve">ain </w:delText>
        </w:r>
        <w:r w:rsidR="000703F1" w:rsidDel="00304E8E">
          <w:rPr>
            <w:b/>
            <w:sz w:val="20"/>
            <w:szCs w:val="20"/>
          </w:rPr>
          <w:delText>&amp; I</w:delText>
        </w:r>
        <w:r w:rsidDel="00304E8E">
          <w:rPr>
            <w:b/>
            <w:sz w:val="20"/>
            <w:szCs w:val="20"/>
          </w:rPr>
          <w:delText>mp</w:delText>
        </w:r>
        <w:r w:rsidR="000703F1" w:rsidDel="00304E8E">
          <w:rPr>
            <w:b/>
            <w:sz w:val="20"/>
            <w:szCs w:val="20"/>
          </w:rPr>
          <w:delText>roving Flexibility In Your Back</w:delText>
        </w:r>
        <w:r w:rsidDel="00304E8E">
          <w:rPr>
            <w:b/>
            <w:sz w:val="20"/>
            <w:szCs w:val="20"/>
          </w:rPr>
          <w:delText xml:space="preserve">  </w:delText>
        </w:r>
        <w:r w:rsidR="00D514A1" w:rsidRPr="009540ED" w:rsidDel="00304E8E">
          <w:rPr>
            <w:b/>
            <w:sz w:val="20"/>
            <w:szCs w:val="20"/>
          </w:rPr>
          <w:delText xml:space="preserve">  </w:delText>
        </w:r>
      </w:del>
    </w:p>
    <w:p w14:paraId="62A1FFE6" w14:textId="77777777" w:rsidR="00D514A1" w:rsidRPr="00E028D3" w:rsidRDefault="00D514A1" w:rsidP="00D514A1">
      <w:pPr>
        <w:ind w:left="720"/>
        <w:rPr>
          <w:sz w:val="20"/>
          <w:szCs w:val="20"/>
        </w:rPr>
      </w:pPr>
    </w:p>
    <w:p w14:paraId="7BE2FC7C" w14:textId="5C9C519A" w:rsidR="00D514A1" w:rsidRPr="00E028D3" w:rsidRDefault="00D514A1" w:rsidP="00D514A1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Consider This: A lack of flexibility in the back can actually be caused by too much sitting, and</w:t>
      </w:r>
      <w:r w:rsidR="001A3E87" w:rsidRPr="00E028D3">
        <w:rPr>
          <w:sz w:val="20"/>
          <w:szCs w:val="20"/>
        </w:rPr>
        <w:t xml:space="preserve"> a</w:t>
      </w:r>
      <w:r w:rsidRPr="00E028D3">
        <w:rPr>
          <w:sz w:val="20"/>
          <w:szCs w:val="20"/>
        </w:rPr>
        <w:t xml:space="preserve"> lack of flexibility in the lower body, particularly in the hamstrings, buttocks</w:t>
      </w:r>
      <w:ins w:id="38" w:author="Chris N. Mays" w:date="2018-06-18T09:00:00Z">
        <w:r w:rsidR="00C558E6">
          <w:rPr>
            <w:sz w:val="20"/>
            <w:szCs w:val="20"/>
          </w:rPr>
          <w:t xml:space="preserve">, </w:t>
        </w:r>
      </w:ins>
      <w:r w:rsidRPr="00E028D3">
        <w:rPr>
          <w:sz w:val="20"/>
          <w:szCs w:val="20"/>
        </w:rPr>
        <w:t>and hip</w:t>
      </w:r>
      <w:r w:rsidR="007C2F96">
        <w:rPr>
          <w:sz w:val="20"/>
          <w:szCs w:val="20"/>
        </w:rPr>
        <w:t>s</w:t>
      </w:r>
      <w:r w:rsidRPr="00E028D3">
        <w:rPr>
          <w:sz w:val="20"/>
          <w:szCs w:val="20"/>
        </w:rPr>
        <w:t>. Stretches and exercises for the hips, glutes</w:t>
      </w:r>
      <w:r w:rsidR="003C1DEC">
        <w:rPr>
          <w:sz w:val="20"/>
          <w:szCs w:val="20"/>
        </w:rPr>
        <w:t>,</w:t>
      </w:r>
      <w:r w:rsidRPr="00E028D3">
        <w:rPr>
          <w:sz w:val="20"/>
          <w:szCs w:val="20"/>
        </w:rPr>
        <w:t xml:space="preserve"> and legs can improve back </w:t>
      </w:r>
      <w:r w:rsidR="001A3E87" w:rsidRPr="00E028D3">
        <w:rPr>
          <w:sz w:val="20"/>
          <w:szCs w:val="20"/>
        </w:rPr>
        <w:t>flexibility</w:t>
      </w:r>
      <w:r w:rsidRPr="00E028D3">
        <w:rPr>
          <w:sz w:val="20"/>
          <w:szCs w:val="20"/>
        </w:rPr>
        <w:t xml:space="preserve"> and relieve pressure.</w:t>
      </w:r>
    </w:p>
    <w:p w14:paraId="4DFD0A65" w14:textId="77777777" w:rsidR="00D514A1" w:rsidRPr="00E028D3" w:rsidRDefault="00D514A1" w:rsidP="00D514A1">
      <w:pPr>
        <w:ind w:left="720"/>
        <w:rPr>
          <w:sz w:val="20"/>
          <w:szCs w:val="20"/>
        </w:rPr>
      </w:pPr>
    </w:p>
    <w:p w14:paraId="7F84AD83" w14:textId="77777777" w:rsidR="00D514A1" w:rsidRPr="00E028D3" w:rsidRDefault="00D514A1" w:rsidP="0057455A">
      <w:pPr>
        <w:ind w:left="720"/>
        <w:outlineLvl w:val="0"/>
        <w:rPr>
          <w:sz w:val="20"/>
          <w:szCs w:val="20"/>
        </w:rPr>
      </w:pPr>
      <w:r w:rsidRPr="00E028D3">
        <w:rPr>
          <w:sz w:val="20"/>
          <w:szCs w:val="20"/>
        </w:rPr>
        <w:t>Very low importance</w:t>
      </w:r>
    </w:p>
    <w:p w14:paraId="20017F37" w14:textId="77777777" w:rsidR="00D514A1" w:rsidRPr="00E028D3" w:rsidRDefault="00D514A1" w:rsidP="00D514A1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Low importance</w:t>
      </w:r>
    </w:p>
    <w:p w14:paraId="747A27EF" w14:textId="77777777" w:rsidR="00D514A1" w:rsidRPr="00E028D3" w:rsidRDefault="00D514A1" w:rsidP="00D514A1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Moderate importance</w:t>
      </w:r>
      <w:r w:rsidRPr="00E028D3">
        <w:rPr>
          <w:sz w:val="20"/>
          <w:szCs w:val="20"/>
        </w:rPr>
        <w:br/>
        <w:t>High importance</w:t>
      </w:r>
    </w:p>
    <w:p w14:paraId="0D5AFC8E" w14:textId="77777777" w:rsidR="00D514A1" w:rsidRPr="00E028D3" w:rsidRDefault="00D514A1" w:rsidP="00D514A1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Very high importance</w:t>
      </w:r>
    </w:p>
    <w:p w14:paraId="251C1430" w14:textId="77777777" w:rsidR="003C1DEC" w:rsidRDefault="003C1DEC" w:rsidP="000A553C">
      <w:pPr>
        <w:rPr>
          <w:b/>
          <w:sz w:val="20"/>
          <w:szCs w:val="20"/>
        </w:rPr>
      </w:pPr>
    </w:p>
    <w:p w14:paraId="0D809FB7" w14:textId="77777777" w:rsidR="00C558E6" w:rsidRDefault="00C558E6">
      <w:pPr>
        <w:rPr>
          <w:ins w:id="39" w:author="Chris N. Mays" w:date="2018-06-18T08:59:00Z"/>
          <w:b/>
          <w:sz w:val="20"/>
          <w:szCs w:val="20"/>
        </w:rPr>
      </w:pPr>
      <w:ins w:id="40" w:author="Chris N. Mays" w:date="2018-06-18T08:59:00Z">
        <w:r>
          <w:rPr>
            <w:b/>
            <w:sz w:val="20"/>
            <w:szCs w:val="20"/>
          </w:rPr>
          <w:br w:type="page"/>
        </w:r>
      </w:ins>
    </w:p>
    <w:p w14:paraId="0846F3BB" w14:textId="3352E0A3" w:rsidR="000A553C" w:rsidRPr="00E028D3" w:rsidRDefault="000A553C" w:rsidP="0057455A">
      <w:pPr>
        <w:outlineLvl w:val="0"/>
        <w:rPr>
          <w:b/>
          <w:sz w:val="20"/>
          <w:szCs w:val="20"/>
        </w:rPr>
      </w:pPr>
      <w:r w:rsidRPr="00E028D3">
        <w:rPr>
          <w:b/>
          <w:sz w:val="20"/>
          <w:szCs w:val="20"/>
        </w:rPr>
        <w:lastRenderedPageBreak/>
        <w:t>QUADRANT:</w:t>
      </w:r>
      <w:r w:rsidRPr="00E028D3">
        <w:rPr>
          <w:sz w:val="20"/>
          <w:szCs w:val="20"/>
        </w:rPr>
        <w:t xml:space="preserve"> METABOLISM &amp; ENERGY</w:t>
      </w:r>
    </w:p>
    <w:p w14:paraId="2500FEB0" w14:textId="77777777" w:rsidR="000A553C" w:rsidRPr="00E028D3" w:rsidRDefault="000A553C" w:rsidP="0057455A">
      <w:pPr>
        <w:outlineLvl w:val="0"/>
        <w:rPr>
          <w:b/>
          <w:sz w:val="20"/>
          <w:szCs w:val="20"/>
        </w:rPr>
      </w:pPr>
      <w:r w:rsidRPr="00E028D3">
        <w:rPr>
          <w:b/>
          <w:sz w:val="20"/>
          <w:szCs w:val="20"/>
        </w:rPr>
        <w:t xml:space="preserve">HEALTH ITEM: </w:t>
      </w:r>
      <w:r w:rsidRPr="00E028D3">
        <w:rPr>
          <w:sz w:val="20"/>
          <w:szCs w:val="20"/>
        </w:rPr>
        <w:t xml:space="preserve">Cravings </w:t>
      </w:r>
      <w:r w:rsidR="006F26F7" w:rsidRPr="00E028D3">
        <w:rPr>
          <w:sz w:val="20"/>
          <w:szCs w:val="20"/>
        </w:rPr>
        <w:t>for</w:t>
      </w:r>
      <w:r w:rsidRPr="00E028D3">
        <w:rPr>
          <w:sz w:val="20"/>
          <w:szCs w:val="20"/>
        </w:rPr>
        <w:t xml:space="preserve"> Sweets</w:t>
      </w:r>
      <w:r w:rsidRPr="00E028D3">
        <w:rPr>
          <w:b/>
          <w:sz w:val="20"/>
          <w:szCs w:val="20"/>
        </w:rPr>
        <w:t xml:space="preserve"> </w:t>
      </w:r>
    </w:p>
    <w:p w14:paraId="323770CB" w14:textId="77777777" w:rsidR="00F70CFE" w:rsidRPr="00E028D3" w:rsidRDefault="00F70CFE" w:rsidP="000A553C">
      <w:pPr>
        <w:rPr>
          <w:b/>
          <w:sz w:val="20"/>
          <w:szCs w:val="20"/>
        </w:rPr>
      </w:pPr>
    </w:p>
    <w:p w14:paraId="6C2F9BD7" w14:textId="789FC08E" w:rsidR="00F70CFE" w:rsidRDefault="00CE791A" w:rsidP="0057455A">
      <w:pPr>
        <w:ind w:left="72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Question: </w:t>
      </w:r>
      <w:r w:rsidR="00F70CFE" w:rsidRPr="009C3EB2">
        <w:rPr>
          <w:b/>
          <w:sz w:val="20"/>
          <w:szCs w:val="20"/>
        </w:rPr>
        <w:t xml:space="preserve">How important is </w:t>
      </w:r>
      <w:r w:rsidR="00590308" w:rsidRPr="009C3EB2">
        <w:rPr>
          <w:b/>
          <w:sz w:val="20"/>
          <w:szCs w:val="20"/>
        </w:rPr>
        <w:t>curbing your cravings for sweets</w:t>
      </w:r>
      <w:r w:rsidR="00F70CFE" w:rsidRPr="009C3EB2">
        <w:rPr>
          <w:b/>
          <w:sz w:val="20"/>
          <w:szCs w:val="20"/>
        </w:rPr>
        <w:t xml:space="preserve">? </w:t>
      </w:r>
    </w:p>
    <w:p w14:paraId="23AB114E" w14:textId="5676953E" w:rsidR="00CE791A" w:rsidRPr="009C3EB2" w:rsidRDefault="00CE791A" w:rsidP="0057455A">
      <w:pPr>
        <w:ind w:left="72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Simplified: C</w:t>
      </w:r>
      <w:r w:rsidR="008E2937">
        <w:rPr>
          <w:b/>
          <w:sz w:val="20"/>
          <w:szCs w:val="20"/>
        </w:rPr>
        <w:t>urbing Your Cravings For Sweets</w:t>
      </w:r>
      <w:r>
        <w:rPr>
          <w:b/>
          <w:sz w:val="20"/>
          <w:szCs w:val="20"/>
        </w:rPr>
        <w:t xml:space="preserve"> </w:t>
      </w:r>
    </w:p>
    <w:p w14:paraId="797A7E9D" w14:textId="77777777" w:rsidR="00F70CFE" w:rsidRPr="00E028D3" w:rsidRDefault="00F70CFE" w:rsidP="00F70CFE">
      <w:pPr>
        <w:ind w:left="720"/>
        <w:rPr>
          <w:sz w:val="20"/>
          <w:szCs w:val="20"/>
        </w:rPr>
      </w:pPr>
    </w:p>
    <w:p w14:paraId="6B584272" w14:textId="77777777" w:rsidR="00E0033B" w:rsidRPr="00E028D3" w:rsidRDefault="00E0033B" w:rsidP="00E0033B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Consider T</w:t>
      </w:r>
      <w:r w:rsidR="00F70CFE" w:rsidRPr="00E028D3">
        <w:rPr>
          <w:sz w:val="20"/>
          <w:szCs w:val="20"/>
        </w:rPr>
        <w:t xml:space="preserve">his: </w:t>
      </w:r>
      <w:r w:rsidR="002A0078" w:rsidRPr="00E028D3">
        <w:rPr>
          <w:sz w:val="20"/>
          <w:szCs w:val="20"/>
        </w:rPr>
        <w:t>e</w:t>
      </w:r>
      <w:r w:rsidRPr="00E028D3">
        <w:rPr>
          <w:sz w:val="20"/>
          <w:szCs w:val="20"/>
        </w:rPr>
        <w:t>xercise and a healthy diet including fiber and pre and probiotic support can boost</w:t>
      </w:r>
    </w:p>
    <w:p w14:paraId="33FA0188" w14:textId="798CB74B" w:rsidR="00E0033B" w:rsidRPr="00E028D3" w:rsidRDefault="00C558E6" w:rsidP="00E0033B">
      <w:pPr>
        <w:ind w:left="720"/>
        <w:rPr>
          <w:sz w:val="20"/>
          <w:szCs w:val="20"/>
        </w:rPr>
      </w:pPr>
      <w:r>
        <w:rPr>
          <w:sz w:val="20"/>
          <w:szCs w:val="20"/>
        </w:rPr>
        <w:t>s</w:t>
      </w:r>
      <w:r w:rsidRPr="00E028D3">
        <w:rPr>
          <w:sz w:val="20"/>
          <w:szCs w:val="20"/>
        </w:rPr>
        <w:t>erotonin</w:t>
      </w:r>
      <w:r w:rsidR="00E0033B" w:rsidRPr="00E028D3">
        <w:rPr>
          <w:sz w:val="20"/>
          <w:szCs w:val="20"/>
        </w:rPr>
        <w:t xml:space="preserve">, which improves your mood and helps fight cravings. </w:t>
      </w:r>
    </w:p>
    <w:p w14:paraId="19198A76" w14:textId="77777777" w:rsidR="00F70CFE" w:rsidRPr="00E028D3" w:rsidRDefault="00F70CFE" w:rsidP="00F70CFE">
      <w:pPr>
        <w:ind w:left="720"/>
        <w:rPr>
          <w:sz w:val="20"/>
          <w:szCs w:val="20"/>
        </w:rPr>
      </w:pPr>
    </w:p>
    <w:p w14:paraId="717E89DE" w14:textId="77777777" w:rsidR="005B6875" w:rsidRPr="00E028D3" w:rsidRDefault="005B6875" w:rsidP="0057455A">
      <w:pPr>
        <w:ind w:left="720"/>
        <w:outlineLvl w:val="0"/>
        <w:rPr>
          <w:sz w:val="20"/>
          <w:szCs w:val="20"/>
        </w:rPr>
      </w:pPr>
      <w:r w:rsidRPr="00E028D3">
        <w:rPr>
          <w:sz w:val="20"/>
          <w:szCs w:val="20"/>
        </w:rPr>
        <w:t>Very low importance</w:t>
      </w:r>
    </w:p>
    <w:p w14:paraId="1E7BF1F3" w14:textId="77777777" w:rsidR="005B6875" w:rsidRPr="00E028D3" w:rsidRDefault="005B6875" w:rsidP="005B6875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Low importance</w:t>
      </w:r>
    </w:p>
    <w:p w14:paraId="13FDCB20" w14:textId="77777777" w:rsidR="005B6875" w:rsidRPr="00E028D3" w:rsidRDefault="005B6875" w:rsidP="005B6875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Moderate importance</w:t>
      </w:r>
      <w:r w:rsidRPr="00E028D3">
        <w:rPr>
          <w:sz w:val="20"/>
          <w:szCs w:val="20"/>
        </w:rPr>
        <w:br/>
        <w:t>High importance</w:t>
      </w:r>
    </w:p>
    <w:p w14:paraId="0A6647EC" w14:textId="77777777" w:rsidR="005B6875" w:rsidRPr="00E028D3" w:rsidRDefault="005B6875" w:rsidP="005B6875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Very high importance</w:t>
      </w:r>
    </w:p>
    <w:p w14:paraId="562E148B" w14:textId="3D23EA6E" w:rsidR="00F70CFE" w:rsidRPr="00E028D3" w:rsidRDefault="00F70CFE" w:rsidP="007152F6">
      <w:pPr>
        <w:ind w:left="90"/>
        <w:rPr>
          <w:sz w:val="20"/>
          <w:szCs w:val="20"/>
        </w:rPr>
      </w:pPr>
    </w:p>
    <w:p w14:paraId="25E542F9" w14:textId="67470918" w:rsidR="007152F6" w:rsidRPr="00E028D3" w:rsidRDefault="007152F6" w:rsidP="007152F6">
      <w:pPr>
        <w:ind w:left="90"/>
        <w:rPr>
          <w:sz w:val="20"/>
          <w:szCs w:val="20"/>
        </w:rPr>
      </w:pPr>
    </w:p>
    <w:p w14:paraId="790182F9" w14:textId="320F9BFB" w:rsidR="001330F0" w:rsidRPr="009C3EB2" w:rsidRDefault="001330F0" w:rsidP="0057455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Question: </w:t>
      </w:r>
      <w:r w:rsidR="007152F6" w:rsidRPr="009C3EB2">
        <w:rPr>
          <w:b/>
          <w:sz w:val="20"/>
          <w:szCs w:val="20"/>
        </w:rPr>
        <w:t>How important is falling and staying asleep?</w:t>
      </w:r>
      <w:r>
        <w:rPr>
          <w:b/>
          <w:sz w:val="20"/>
          <w:szCs w:val="20"/>
        </w:rPr>
        <w:br/>
        <w:t xml:space="preserve">Simplified: Falling </w:t>
      </w:r>
      <w:r w:rsidR="008E2937">
        <w:rPr>
          <w:b/>
          <w:sz w:val="20"/>
          <w:szCs w:val="20"/>
        </w:rPr>
        <w:t>&amp; Staying A</w:t>
      </w:r>
      <w:r>
        <w:rPr>
          <w:b/>
          <w:sz w:val="20"/>
          <w:szCs w:val="20"/>
        </w:rPr>
        <w:t xml:space="preserve">sleep </w:t>
      </w:r>
    </w:p>
    <w:p w14:paraId="2558023D" w14:textId="40EDAC8D" w:rsidR="007152F6" w:rsidRPr="009C3EB2" w:rsidRDefault="007152F6" w:rsidP="007152F6">
      <w:pPr>
        <w:ind w:left="720"/>
        <w:rPr>
          <w:b/>
          <w:sz w:val="20"/>
          <w:szCs w:val="20"/>
        </w:rPr>
      </w:pPr>
      <w:r w:rsidRPr="009C3EB2">
        <w:rPr>
          <w:b/>
          <w:sz w:val="20"/>
          <w:szCs w:val="20"/>
        </w:rPr>
        <w:t xml:space="preserve"> </w:t>
      </w:r>
    </w:p>
    <w:p w14:paraId="7452DBAC" w14:textId="4CDFB808" w:rsidR="007152F6" w:rsidRPr="00E028D3" w:rsidRDefault="007152F6" w:rsidP="002F1BB7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 xml:space="preserve">Consider This: keeping </w:t>
      </w:r>
      <w:r w:rsidR="00D43046" w:rsidRPr="00E028D3">
        <w:rPr>
          <w:sz w:val="20"/>
          <w:szCs w:val="20"/>
        </w:rPr>
        <w:t xml:space="preserve">glued to our smart phones, TVs, </w:t>
      </w:r>
      <w:r w:rsidRPr="00E028D3">
        <w:rPr>
          <w:sz w:val="20"/>
          <w:szCs w:val="20"/>
        </w:rPr>
        <w:t>and computers can impact our ability t</w:t>
      </w:r>
      <w:r w:rsidR="00D43046" w:rsidRPr="00E028D3">
        <w:rPr>
          <w:sz w:val="20"/>
          <w:szCs w:val="20"/>
        </w:rPr>
        <w:t xml:space="preserve">o sleep. Eating a healthy diet </w:t>
      </w:r>
      <w:r w:rsidRPr="00E028D3">
        <w:rPr>
          <w:sz w:val="20"/>
          <w:szCs w:val="20"/>
        </w:rPr>
        <w:t xml:space="preserve">and stopping the use of cell phones/computers for at </w:t>
      </w:r>
      <w:r w:rsidR="003C1DEC">
        <w:rPr>
          <w:sz w:val="20"/>
          <w:szCs w:val="20"/>
        </w:rPr>
        <w:t xml:space="preserve">30 minutes </w:t>
      </w:r>
      <w:r w:rsidRPr="00E028D3">
        <w:rPr>
          <w:sz w:val="20"/>
          <w:szCs w:val="20"/>
        </w:rPr>
        <w:t xml:space="preserve">before bedtime can </w:t>
      </w:r>
      <w:r w:rsidR="003C1DEC">
        <w:rPr>
          <w:sz w:val="20"/>
          <w:szCs w:val="20"/>
        </w:rPr>
        <w:t>help</w:t>
      </w:r>
      <w:r w:rsidRPr="00E028D3">
        <w:rPr>
          <w:sz w:val="20"/>
          <w:szCs w:val="20"/>
        </w:rPr>
        <w:t>.</w:t>
      </w:r>
    </w:p>
    <w:p w14:paraId="78B0E7CC" w14:textId="77777777" w:rsidR="007152F6" w:rsidRPr="00E028D3" w:rsidRDefault="007152F6" w:rsidP="007152F6">
      <w:pPr>
        <w:ind w:left="720"/>
        <w:rPr>
          <w:sz w:val="20"/>
          <w:szCs w:val="20"/>
        </w:rPr>
      </w:pPr>
    </w:p>
    <w:p w14:paraId="29C2486D" w14:textId="5EC2F7FF" w:rsidR="007152F6" w:rsidRPr="00E028D3" w:rsidRDefault="007152F6" w:rsidP="0057455A">
      <w:pPr>
        <w:ind w:left="720"/>
        <w:outlineLvl w:val="0"/>
        <w:rPr>
          <w:sz w:val="20"/>
          <w:szCs w:val="20"/>
        </w:rPr>
      </w:pPr>
      <w:r w:rsidRPr="00E028D3">
        <w:rPr>
          <w:sz w:val="20"/>
          <w:szCs w:val="20"/>
        </w:rPr>
        <w:t>Very low importance</w:t>
      </w:r>
    </w:p>
    <w:p w14:paraId="1D6149A7" w14:textId="77777777" w:rsidR="007152F6" w:rsidRPr="00E028D3" w:rsidRDefault="007152F6" w:rsidP="007152F6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Low importance</w:t>
      </w:r>
    </w:p>
    <w:p w14:paraId="38534D28" w14:textId="77777777" w:rsidR="007152F6" w:rsidRPr="00E028D3" w:rsidRDefault="007152F6" w:rsidP="007152F6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Moderate importance</w:t>
      </w:r>
      <w:r w:rsidRPr="00E028D3">
        <w:rPr>
          <w:sz w:val="20"/>
          <w:szCs w:val="20"/>
        </w:rPr>
        <w:br/>
        <w:t>High importance</w:t>
      </w:r>
    </w:p>
    <w:p w14:paraId="6EC3C7ED" w14:textId="285D6F63" w:rsidR="007152F6" w:rsidRPr="00E028D3" w:rsidRDefault="00D43046" w:rsidP="007152F6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 xml:space="preserve">Very high importance </w:t>
      </w:r>
    </w:p>
    <w:p w14:paraId="2386E43C" w14:textId="08EE9F47" w:rsidR="00D43046" w:rsidRPr="00E028D3" w:rsidRDefault="00D43046" w:rsidP="007152F6">
      <w:pPr>
        <w:ind w:left="720"/>
        <w:rPr>
          <w:sz w:val="20"/>
          <w:szCs w:val="20"/>
        </w:rPr>
      </w:pPr>
    </w:p>
    <w:p w14:paraId="382B66E5" w14:textId="225C5E83" w:rsidR="00D43046" w:rsidRDefault="002F1BB7" w:rsidP="00D43046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Question: </w:t>
      </w:r>
      <w:r w:rsidR="00D43046" w:rsidRPr="002F1BB7">
        <w:rPr>
          <w:b/>
          <w:sz w:val="20"/>
          <w:szCs w:val="20"/>
        </w:rPr>
        <w:t>How important</w:t>
      </w:r>
      <w:ins w:id="41" w:author="Chris N. Mays" w:date="2018-06-18T09:01:00Z">
        <w:r w:rsidR="00C558E6">
          <w:rPr>
            <w:b/>
            <w:sz w:val="20"/>
            <w:szCs w:val="20"/>
          </w:rPr>
          <w:t xml:space="preserve"> is</w:t>
        </w:r>
      </w:ins>
      <w:r w:rsidR="00D43046" w:rsidRPr="002F1BB7">
        <w:rPr>
          <w:b/>
          <w:sz w:val="20"/>
          <w:szCs w:val="20"/>
        </w:rPr>
        <w:t xml:space="preserve"> </w:t>
      </w:r>
      <w:del w:id="42" w:author="Chris N. Mays" w:date="2018-06-18T08:48:00Z">
        <w:r w:rsidR="00D43046" w:rsidRPr="002F1BB7" w:rsidDel="0057455A">
          <w:rPr>
            <w:b/>
            <w:sz w:val="20"/>
            <w:szCs w:val="20"/>
          </w:rPr>
          <w:delText>is easier weight loss</w:delText>
        </w:r>
      </w:del>
      <w:ins w:id="43" w:author="Chris N. Mays" w:date="2018-06-18T08:50:00Z">
        <w:r w:rsidR="0057455A">
          <w:rPr>
            <w:b/>
            <w:sz w:val="20"/>
            <w:szCs w:val="20"/>
          </w:rPr>
          <w:t>b</w:t>
        </w:r>
      </w:ins>
      <w:ins w:id="44" w:author="Chris N. Mays" w:date="2018-06-18T08:48:00Z">
        <w:r w:rsidR="0057455A">
          <w:rPr>
            <w:b/>
            <w:sz w:val="20"/>
            <w:szCs w:val="20"/>
          </w:rPr>
          <w:t>oosting your metabolism</w:t>
        </w:r>
      </w:ins>
      <w:r w:rsidR="00D43046" w:rsidRPr="002F1BB7">
        <w:rPr>
          <w:b/>
          <w:sz w:val="20"/>
          <w:szCs w:val="20"/>
        </w:rPr>
        <w:t>?</w:t>
      </w:r>
      <w:r w:rsidR="00510EEC">
        <w:rPr>
          <w:b/>
          <w:sz w:val="20"/>
          <w:szCs w:val="20"/>
        </w:rPr>
        <w:br/>
        <w:t xml:space="preserve">Simplified: </w:t>
      </w:r>
      <w:del w:id="45" w:author="Chris N. Mays" w:date="2018-06-18T08:48:00Z">
        <w:r w:rsidR="00510EEC" w:rsidDel="0057455A">
          <w:rPr>
            <w:b/>
            <w:sz w:val="20"/>
            <w:szCs w:val="20"/>
          </w:rPr>
          <w:delText>Easier Weight L</w:delText>
        </w:r>
        <w:r w:rsidDel="0057455A">
          <w:rPr>
            <w:b/>
            <w:sz w:val="20"/>
            <w:szCs w:val="20"/>
          </w:rPr>
          <w:delText>oss</w:delText>
        </w:r>
      </w:del>
      <w:ins w:id="46" w:author="Chris N. Mays" w:date="2018-06-18T08:48:00Z">
        <w:r w:rsidR="0057455A">
          <w:rPr>
            <w:b/>
            <w:sz w:val="20"/>
            <w:szCs w:val="20"/>
          </w:rPr>
          <w:t>Boosting Your Metabolism</w:t>
        </w:r>
      </w:ins>
      <w:r w:rsidR="00D43046" w:rsidRPr="002F1BB7">
        <w:rPr>
          <w:b/>
          <w:sz w:val="20"/>
          <w:szCs w:val="20"/>
        </w:rPr>
        <w:t xml:space="preserve"> </w:t>
      </w:r>
    </w:p>
    <w:p w14:paraId="4AB6FDE9" w14:textId="07F0B47A" w:rsidR="007C2F96" w:rsidDel="0057455A" w:rsidRDefault="007C2F96" w:rsidP="00D43046">
      <w:pPr>
        <w:ind w:left="720"/>
        <w:rPr>
          <w:del w:id="47" w:author="Chris N. Mays" w:date="2018-06-18T08:48:00Z"/>
          <w:b/>
          <w:color w:val="FF0000"/>
          <w:sz w:val="20"/>
          <w:szCs w:val="20"/>
        </w:rPr>
      </w:pPr>
      <w:del w:id="48" w:author="Chris N. Mays" w:date="2018-06-18T08:48:00Z">
        <w:r w:rsidDel="0057455A">
          <w:rPr>
            <w:b/>
            <w:color w:val="FF0000"/>
            <w:sz w:val="20"/>
            <w:szCs w:val="20"/>
          </w:rPr>
          <w:delText xml:space="preserve">Boost your metabolism </w:delText>
        </w:r>
      </w:del>
    </w:p>
    <w:p w14:paraId="6937BCB1" w14:textId="4DE5CBE2" w:rsidR="007C2F96" w:rsidRPr="007C2F96" w:rsidDel="0057455A" w:rsidRDefault="007C2F96" w:rsidP="00D43046">
      <w:pPr>
        <w:ind w:left="720"/>
        <w:rPr>
          <w:del w:id="49" w:author="Chris N. Mays" w:date="2018-06-18T08:48:00Z"/>
          <w:b/>
          <w:color w:val="FF0000"/>
          <w:sz w:val="20"/>
          <w:szCs w:val="20"/>
        </w:rPr>
      </w:pPr>
      <w:del w:id="50" w:author="Chris N. Mays" w:date="2018-06-18T08:48:00Z">
        <w:r w:rsidDel="0057455A">
          <w:rPr>
            <w:b/>
            <w:color w:val="FF0000"/>
            <w:sz w:val="20"/>
            <w:szCs w:val="20"/>
          </w:rPr>
          <w:delText>(easy weight loss is an FDA watchout)</w:delText>
        </w:r>
      </w:del>
    </w:p>
    <w:p w14:paraId="74173C53" w14:textId="77777777" w:rsidR="00D43046" w:rsidRPr="00E028D3" w:rsidRDefault="00D43046" w:rsidP="00D43046">
      <w:pPr>
        <w:ind w:left="720"/>
        <w:rPr>
          <w:sz w:val="20"/>
          <w:szCs w:val="20"/>
        </w:rPr>
      </w:pPr>
    </w:p>
    <w:p w14:paraId="3A7233E3" w14:textId="60FE2FA1" w:rsidR="00D43046" w:rsidRPr="00E028D3" w:rsidRDefault="00D43046" w:rsidP="00D43046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 xml:space="preserve">Consider This: </w:t>
      </w:r>
      <w:del w:id="51" w:author="Chris N. Mays" w:date="2018-06-18T08:51:00Z">
        <w:r w:rsidRPr="00E028D3" w:rsidDel="0057455A">
          <w:rPr>
            <w:sz w:val="20"/>
            <w:szCs w:val="20"/>
          </w:rPr>
          <w:delText xml:space="preserve">There are many reasons you may have trouble losing weight. </w:delText>
        </w:r>
      </w:del>
      <w:r w:rsidRPr="00E028D3">
        <w:rPr>
          <w:sz w:val="20"/>
          <w:szCs w:val="20"/>
        </w:rPr>
        <w:t xml:space="preserve">Eating breakfast (don't skip it) </w:t>
      </w:r>
      <w:ins w:id="52" w:author="Chris N. Mays" w:date="2018-06-18T08:49:00Z">
        <w:r w:rsidR="0057455A">
          <w:rPr>
            <w:sz w:val="20"/>
            <w:szCs w:val="20"/>
          </w:rPr>
          <w:t>and</w:t>
        </w:r>
      </w:ins>
      <w:ins w:id="53" w:author="Chris N. Mays" w:date="2018-06-18T08:50:00Z">
        <w:r w:rsidR="0057455A">
          <w:rPr>
            <w:sz w:val="20"/>
            <w:szCs w:val="20"/>
          </w:rPr>
          <w:t xml:space="preserve"> simple</w:t>
        </w:r>
      </w:ins>
      <w:ins w:id="54" w:author="Chris N. Mays" w:date="2018-06-18T08:49:00Z">
        <w:r w:rsidR="0057455A">
          <w:rPr>
            <w:sz w:val="20"/>
            <w:szCs w:val="20"/>
          </w:rPr>
          <w:t xml:space="preserve"> exercise </w:t>
        </w:r>
      </w:ins>
      <w:ins w:id="55" w:author="Chris N. Mays" w:date="2018-06-18T08:50:00Z">
        <w:r w:rsidR="0057455A">
          <w:rPr>
            <w:sz w:val="20"/>
            <w:szCs w:val="20"/>
          </w:rPr>
          <w:t xml:space="preserve">like a </w:t>
        </w:r>
        <w:r w:rsidR="0057455A" w:rsidRPr="00E028D3">
          <w:rPr>
            <w:sz w:val="20"/>
            <w:szCs w:val="20"/>
          </w:rPr>
          <w:t xml:space="preserve">10-minute walk, </w:t>
        </w:r>
        <w:r w:rsidR="0057455A">
          <w:rPr>
            <w:sz w:val="20"/>
            <w:szCs w:val="20"/>
          </w:rPr>
          <w:t>three</w:t>
        </w:r>
        <w:r w:rsidR="0057455A" w:rsidRPr="00E028D3">
          <w:rPr>
            <w:sz w:val="20"/>
            <w:szCs w:val="20"/>
          </w:rPr>
          <w:t xml:space="preserve"> times a day</w:t>
        </w:r>
        <w:r w:rsidR="0057455A">
          <w:rPr>
            <w:sz w:val="20"/>
            <w:szCs w:val="20"/>
          </w:rPr>
          <w:t xml:space="preserve"> </w:t>
        </w:r>
      </w:ins>
      <w:r w:rsidRPr="00E028D3">
        <w:rPr>
          <w:sz w:val="20"/>
          <w:szCs w:val="20"/>
        </w:rPr>
        <w:t xml:space="preserve">can help </w:t>
      </w:r>
      <w:del w:id="56" w:author="Chris N. Mays" w:date="2018-06-18T08:49:00Z">
        <w:r w:rsidRPr="00E028D3" w:rsidDel="0057455A">
          <w:rPr>
            <w:sz w:val="20"/>
            <w:szCs w:val="20"/>
          </w:rPr>
          <w:delText>rev</w:delText>
        </w:r>
        <w:r w:rsidR="007C2F96" w:rsidDel="0057455A">
          <w:rPr>
            <w:color w:val="FF0000"/>
            <w:sz w:val="20"/>
            <w:szCs w:val="20"/>
          </w:rPr>
          <w:delText xml:space="preserve"> boost? So we don’t confuse them with Rev?</w:delText>
        </w:r>
        <w:r w:rsidRPr="00E028D3" w:rsidDel="0057455A">
          <w:rPr>
            <w:sz w:val="20"/>
            <w:szCs w:val="20"/>
          </w:rPr>
          <w:delText xml:space="preserve"> up</w:delText>
        </w:r>
      </w:del>
      <w:ins w:id="57" w:author="Chris N. Mays" w:date="2018-06-18T08:49:00Z">
        <w:r w:rsidR="0057455A">
          <w:rPr>
            <w:sz w:val="20"/>
            <w:szCs w:val="20"/>
          </w:rPr>
          <w:t>boost</w:t>
        </w:r>
      </w:ins>
      <w:r w:rsidRPr="00E028D3">
        <w:rPr>
          <w:sz w:val="20"/>
          <w:szCs w:val="20"/>
        </w:rPr>
        <w:t xml:space="preserve"> your metabolism</w:t>
      </w:r>
      <w:ins w:id="58" w:author="Chris N. Mays" w:date="2018-06-18T08:50:00Z">
        <w:r w:rsidR="0057455A">
          <w:rPr>
            <w:sz w:val="20"/>
            <w:szCs w:val="20"/>
          </w:rPr>
          <w:t xml:space="preserve"> and mood</w:t>
        </w:r>
      </w:ins>
      <w:ins w:id="59" w:author="Chris N. Mays" w:date="2018-06-18T08:49:00Z">
        <w:r w:rsidR="0057455A">
          <w:rPr>
            <w:sz w:val="20"/>
            <w:szCs w:val="20"/>
          </w:rPr>
          <w:t xml:space="preserve">. </w:t>
        </w:r>
      </w:ins>
      <w:r w:rsidRPr="00E028D3">
        <w:rPr>
          <w:sz w:val="20"/>
          <w:szCs w:val="20"/>
        </w:rPr>
        <w:t>Also</w:t>
      </w:r>
      <w:r w:rsidR="003C1DEC">
        <w:rPr>
          <w:sz w:val="20"/>
          <w:szCs w:val="20"/>
        </w:rPr>
        <w:t>,</w:t>
      </w:r>
      <w:r w:rsidRPr="00E028D3">
        <w:rPr>
          <w:sz w:val="20"/>
          <w:szCs w:val="20"/>
        </w:rPr>
        <w:t xml:space="preserve"> protein shakes </w:t>
      </w:r>
      <w:r w:rsidR="003C1DEC">
        <w:rPr>
          <w:sz w:val="20"/>
          <w:szCs w:val="20"/>
        </w:rPr>
        <w:t xml:space="preserve">can help provide </w:t>
      </w:r>
      <w:r w:rsidRPr="00E028D3">
        <w:rPr>
          <w:sz w:val="20"/>
          <w:szCs w:val="20"/>
        </w:rPr>
        <w:t xml:space="preserve">good nutrition </w:t>
      </w:r>
      <w:r w:rsidR="003C1DEC">
        <w:rPr>
          <w:sz w:val="20"/>
          <w:szCs w:val="20"/>
        </w:rPr>
        <w:t>at a reasonable cost.</w:t>
      </w:r>
    </w:p>
    <w:p w14:paraId="4A3D6F7E" w14:textId="77777777" w:rsidR="00D43046" w:rsidRPr="00E028D3" w:rsidRDefault="00D43046" w:rsidP="00D43046">
      <w:pPr>
        <w:ind w:left="720"/>
        <w:rPr>
          <w:sz w:val="20"/>
          <w:szCs w:val="20"/>
        </w:rPr>
      </w:pPr>
    </w:p>
    <w:p w14:paraId="31EB216C" w14:textId="77777777" w:rsidR="00D43046" w:rsidRPr="00E028D3" w:rsidRDefault="00D43046" w:rsidP="0057455A">
      <w:pPr>
        <w:ind w:left="720"/>
        <w:outlineLvl w:val="0"/>
        <w:rPr>
          <w:sz w:val="20"/>
          <w:szCs w:val="20"/>
        </w:rPr>
      </w:pPr>
      <w:r w:rsidRPr="00E028D3">
        <w:rPr>
          <w:sz w:val="20"/>
          <w:szCs w:val="20"/>
        </w:rPr>
        <w:t>Very low importance</w:t>
      </w:r>
    </w:p>
    <w:p w14:paraId="246DEE40" w14:textId="77777777" w:rsidR="00D43046" w:rsidRPr="00E028D3" w:rsidRDefault="00D43046" w:rsidP="00D43046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Low importance</w:t>
      </w:r>
    </w:p>
    <w:p w14:paraId="2859C1B4" w14:textId="77777777" w:rsidR="00D43046" w:rsidRPr="00E028D3" w:rsidRDefault="00D43046" w:rsidP="00D43046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Moderate importance</w:t>
      </w:r>
      <w:r w:rsidRPr="00E028D3">
        <w:rPr>
          <w:sz w:val="20"/>
          <w:szCs w:val="20"/>
        </w:rPr>
        <w:br/>
        <w:t>High importance</w:t>
      </w:r>
    </w:p>
    <w:p w14:paraId="1668CF90" w14:textId="77777777" w:rsidR="00D43046" w:rsidRPr="00E028D3" w:rsidRDefault="00D43046" w:rsidP="00D43046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 xml:space="preserve">Very high importance </w:t>
      </w:r>
    </w:p>
    <w:p w14:paraId="4561133A" w14:textId="77777777" w:rsidR="00D43046" w:rsidRPr="00E028D3" w:rsidRDefault="00D43046" w:rsidP="007152F6">
      <w:pPr>
        <w:ind w:left="720"/>
        <w:rPr>
          <w:sz w:val="20"/>
          <w:szCs w:val="20"/>
        </w:rPr>
      </w:pPr>
    </w:p>
    <w:p w14:paraId="45170BC6" w14:textId="1EF24C28" w:rsidR="00E3370B" w:rsidRPr="00E028D3" w:rsidRDefault="00E3370B" w:rsidP="00E3370B">
      <w:pPr>
        <w:rPr>
          <w:sz w:val="20"/>
          <w:szCs w:val="20"/>
        </w:rPr>
      </w:pPr>
    </w:p>
    <w:p w14:paraId="38ACB911" w14:textId="09EB3439" w:rsidR="00E3370B" w:rsidRDefault="000753D1" w:rsidP="0057455A">
      <w:pPr>
        <w:ind w:left="72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Question: </w:t>
      </w:r>
      <w:r w:rsidR="00E3370B" w:rsidRPr="00FD2D6C">
        <w:rPr>
          <w:b/>
          <w:sz w:val="20"/>
          <w:szCs w:val="20"/>
        </w:rPr>
        <w:t>How important</w:t>
      </w:r>
      <w:ins w:id="60" w:author="Chris N. Mays" w:date="2018-06-18T08:56:00Z">
        <w:r w:rsidR="00C558E6">
          <w:rPr>
            <w:b/>
            <w:sz w:val="20"/>
            <w:szCs w:val="20"/>
          </w:rPr>
          <w:t xml:space="preserve"> is</w:t>
        </w:r>
      </w:ins>
      <w:r w:rsidR="00E3370B" w:rsidRPr="00FD2D6C">
        <w:rPr>
          <w:b/>
          <w:sz w:val="20"/>
          <w:szCs w:val="20"/>
        </w:rPr>
        <w:t xml:space="preserve"> </w:t>
      </w:r>
      <w:del w:id="61" w:author="Chris N. Mays" w:date="2018-06-18T08:51:00Z">
        <w:r w:rsidR="00E3370B" w:rsidRPr="00FD2D6C" w:rsidDel="0057455A">
          <w:rPr>
            <w:b/>
            <w:sz w:val="20"/>
            <w:szCs w:val="20"/>
          </w:rPr>
          <w:delText>is preventing daytime</w:delText>
        </w:r>
      </w:del>
      <w:ins w:id="62" w:author="Chris N. Mays" w:date="2018-06-18T08:51:00Z">
        <w:r w:rsidR="0057455A">
          <w:rPr>
            <w:b/>
            <w:sz w:val="20"/>
            <w:szCs w:val="20"/>
          </w:rPr>
          <w:t>better energy durin</w:t>
        </w:r>
      </w:ins>
      <w:ins w:id="63" w:author="Chris N. Mays" w:date="2018-06-18T08:52:00Z">
        <w:r w:rsidR="0057455A">
          <w:rPr>
            <w:b/>
            <w:sz w:val="20"/>
            <w:szCs w:val="20"/>
          </w:rPr>
          <w:t>g</w:t>
        </w:r>
      </w:ins>
      <w:ins w:id="64" w:author="Chris N. Mays" w:date="2018-06-18T08:51:00Z">
        <w:r w:rsidR="0057455A">
          <w:rPr>
            <w:b/>
            <w:sz w:val="20"/>
            <w:szCs w:val="20"/>
          </w:rPr>
          <w:t xml:space="preserve"> the day?</w:t>
        </w:r>
      </w:ins>
      <w:r w:rsidR="00E3370B" w:rsidRPr="00FD2D6C">
        <w:rPr>
          <w:b/>
          <w:sz w:val="20"/>
          <w:szCs w:val="20"/>
        </w:rPr>
        <w:t xml:space="preserve"> </w:t>
      </w:r>
      <w:del w:id="65" w:author="Chris N. Mays" w:date="2018-06-18T08:52:00Z">
        <w:r w:rsidR="00E3370B" w:rsidRPr="00FD2D6C" w:rsidDel="0057455A">
          <w:rPr>
            <w:b/>
            <w:sz w:val="20"/>
            <w:szCs w:val="20"/>
          </w:rPr>
          <w:delText xml:space="preserve">sleepiness? </w:delText>
        </w:r>
      </w:del>
    </w:p>
    <w:p w14:paraId="6A697AA8" w14:textId="2EA2152B" w:rsidR="000753D1" w:rsidRPr="0057455A" w:rsidDel="0057455A" w:rsidRDefault="000753D1" w:rsidP="0057455A">
      <w:pPr>
        <w:ind w:left="720"/>
        <w:outlineLvl w:val="0"/>
        <w:rPr>
          <w:del w:id="66" w:author="Chris N. Mays" w:date="2018-06-18T08:52:00Z"/>
          <w:b/>
          <w:color w:val="000000" w:themeColor="text1"/>
          <w:sz w:val="20"/>
          <w:szCs w:val="20"/>
        </w:rPr>
      </w:pPr>
      <w:r>
        <w:rPr>
          <w:b/>
          <w:sz w:val="20"/>
          <w:szCs w:val="20"/>
        </w:rPr>
        <w:t xml:space="preserve">Simplified: </w:t>
      </w:r>
      <w:del w:id="67" w:author="Chris N. Mays" w:date="2018-06-18T08:52:00Z">
        <w:r w:rsidRPr="0057455A" w:rsidDel="0057455A">
          <w:rPr>
            <w:b/>
            <w:color w:val="000000" w:themeColor="text1"/>
            <w:sz w:val="20"/>
            <w:szCs w:val="20"/>
          </w:rPr>
          <w:delText>Preventing Daytime Sleepiness</w:delText>
        </w:r>
      </w:del>
    </w:p>
    <w:p w14:paraId="554486C8" w14:textId="693FBC85" w:rsidR="00E3370B" w:rsidRPr="0057455A" w:rsidRDefault="00C558E6" w:rsidP="0057455A">
      <w:pPr>
        <w:ind w:left="720"/>
        <w:outlineLvl w:val="0"/>
        <w:rPr>
          <w:b/>
          <w:color w:val="000000" w:themeColor="text1"/>
          <w:sz w:val="20"/>
          <w:szCs w:val="20"/>
        </w:rPr>
      </w:pPr>
      <w:r w:rsidRPr="0057455A">
        <w:rPr>
          <w:b/>
          <w:color w:val="000000" w:themeColor="text1"/>
          <w:sz w:val="20"/>
          <w:szCs w:val="20"/>
        </w:rPr>
        <w:t xml:space="preserve">Better </w:t>
      </w:r>
      <w:ins w:id="68" w:author="Chris N. Mays" w:date="2018-06-18T08:52:00Z">
        <w:r w:rsidRPr="0057455A">
          <w:rPr>
            <w:b/>
            <w:color w:val="000000" w:themeColor="text1"/>
            <w:sz w:val="20"/>
            <w:szCs w:val="20"/>
          </w:rPr>
          <w:t>E</w:t>
        </w:r>
        <w:r w:rsidRPr="0057455A">
          <w:rPr>
            <w:b/>
            <w:color w:val="000000" w:themeColor="text1"/>
            <w:sz w:val="20"/>
            <w:szCs w:val="20"/>
          </w:rPr>
          <w:t xml:space="preserve">nergy </w:t>
        </w:r>
        <w:r w:rsidRPr="0057455A">
          <w:rPr>
            <w:b/>
            <w:color w:val="000000" w:themeColor="text1"/>
            <w:sz w:val="20"/>
            <w:szCs w:val="20"/>
          </w:rPr>
          <w:t>D</w:t>
        </w:r>
        <w:r w:rsidRPr="0057455A">
          <w:rPr>
            <w:b/>
            <w:color w:val="000000" w:themeColor="text1"/>
            <w:sz w:val="20"/>
            <w:szCs w:val="20"/>
          </w:rPr>
          <w:t xml:space="preserve">uring </w:t>
        </w:r>
        <w:bookmarkStart w:id="69" w:name="_GoBack"/>
        <w:bookmarkEnd w:id="69"/>
        <w:r w:rsidRPr="0057455A">
          <w:rPr>
            <w:b/>
            <w:color w:val="000000" w:themeColor="text1"/>
            <w:sz w:val="20"/>
            <w:szCs w:val="20"/>
          </w:rPr>
          <w:t>T</w:t>
        </w:r>
        <w:r w:rsidRPr="0057455A">
          <w:rPr>
            <w:b/>
            <w:color w:val="000000" w:themeColor="text1"/>
            <w:sz w:val="20"/>
            <w:szCs w:val="20"/>
          </w:rPr>
          <w:t xml:space="preserve">he </w:t>
        </w:r>
        <w:r w:rsidRPr="0057455A">
          <w:rPr>
            <w:b/>
            <w:color w:val="000000" w:themeColor="text1"/>
            <w:sz w:val="20"/>
            <w:szCs w:val="20"/>
          </w:rPr>
          <w:t>D</w:t>
        </w:r>
        <w:r w:rsidRPr="0057455A">
          <w:rPr>
            <w:b/>
            <w:color w:val="000000" w:themeColor="text1"/>
            <w:sz w:val="20"/>
            <w:szCs w:val="20"/>
          </w:rPr>
          <w:t>ay</w:t>
        </w:r>
      </w:ins>
    </w:p>
    <w:p w14:paraId="5E6FFDCA" w14:textId="77777777" w:rsidR="007C2F96" w:rsidRPr="007C2F96" w:rsidRDefault="007C2F96" w:rsidP="00E3370B">
      <w:pPr>
        <w:ind w:left="720"/>
        <w:rPr>
          <w:color w:val="FF0000"/>
          <w:sz w:val="20"/>
          <w:szCs w:val="20"/>
        </w:rPr>
      </w:pPr>
    </w:p>
    <w:p w14:paraId="40F39D0B" w14:textId="02136CF9" w:rsidR="00E3370B" w:rsidRPr="00E028D3" w:rsidRDefault="00E3370B" w:rsidP="00E3370B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 xml:space="preserve">Consider This: </w:t>
      </w:r>
      <w:r w:rsidR="003C1DEC">
        <w:rPr>
          <w:sz w:val="20"/>
          <w:szCs w:val="20"/>
        </w:rPr>
        <w:t>A</w:t>
      </w:r>
      <w:r w:rsidRPr="00E028D3">
        <w:rPr>
          <w:sz w:val="20"/>
          <w:szCs w:val="20"/>
        </w:rPr>
        <w:t xml:space="preserve"> diet </w:t>
      </w:r>
      <w:r w:rsidR="003C1DEC">
        <w:rPr>
          <w:sz w:val="20"/>
          <w:szCs w:val="20"/>
        </w:rPr>
        <w:t>rich in</w:t>
      </w:r>
      <w:r w:rsidRPr="00E028D3">
        <w:rPr>
          <w:sz w:val="20"/>
          <w:szCs w:val="20"/>
        </w:rPr>
        <w:t xml:space="preserve"> protein and fi</w:t>
      </w:r>
      <w:r w:rsidR="003C1DEC">
        <w:rPr>
          <w:sz w:val="20"/>
          <w:szCs w:val="20"/>
        </w:rPr>
        <w:t xml:space="preserve">ber can help support healthy blood sugar levels </w:t>
      </w:r>
      <w:r w:rsidRPr="00E028D3">
        <w:rPr>
          <w:sz w:val="20"/>
          <w:szCs w:val="20"/>
        </w:rPr>
        <w:t xml:space="preserve">and prevent those mid-day </w:t>
      </w:r>
      <w:r w:rsidR="003C1DEC">
        <w:rPr>
          <w:sz w:val="20"/>
          <w:szCs w:val="20"/>
        </w:rPr>
        <w:t>energy dips</w:t>
      </w:r>
      <w:r w:rsidRPr="00E028D3">
        <w:rPr>
          <w:sz w:val="20"/>
          <w:szCs w:val="20"/>
        </w:rPr>
        <w:t>. Starting your day with protein (Shakes, eggs) instead of bagels or</w:t>
      </w:r>
      <w:r w:rsidR="003C1DEC">
        <w:rPr>
          <w:sz w:val="20"/>
          <w:szCs w:val="20"/>
        </w:rPr>
        <w:t xml:space="preserve"> muffins can help you maintain better blood sugar levels, </w:t>
      </w:r>
      <w:r w:rsidRPr="00E028D3">
        <w:rPr>
          <w:sz w:val="20"/>
          <w:szCs w:val="20"/>
        </w:rPr>
        <w:t>focus</w:t>
      </w:r>
      <w:r w:rsidR="003C1DEC">
        <w:rPr>
          <w:sz w:val="20"/>
          <w:szCs w:val="20"/>
        </w:rPr>
        <w:t>,</w:t>
      </w:r>
      <w:r w:rsidRPr="00E028D3">
        <w:rPr>
          <w:sz w:val="20"/>
          <w:szCs w:val="20"/>
        </w:rPr>
        <w:t xml:space="preserve"> and energy.</w:t>
      </w:r>
    </w:p>
    <w:p w14:paraId="5CDC8889" w14:textId="77777777" w:rsidR="00E3370B" w:rsidRPr="00E028D3" w:rsidRDefault="00E3370B" w:rsidP="00E3370B">
      <w:pPr>
        <w:ind w:left="720"/>
        <w:rPr>
          <w:sz w:val="20"/>
          <w:szCs w:val="20"/>
        </w:rPr>
      </w:pPr>
    </w:p>
    <w:p w14:paraId="136ECBEF" w14:textId="77777777" w:rsidR="00E3370B" w:rsidRPr="00E028D3" w:rsidRDefault="00E3370B" w:rsidP="0057455A">
      <w:pPr>
        <w:ind w:left="720"/>
        <w:outlineLvl w:val="0"/>
        <w:rPr>
          <w:sz w:val="20"/>
          <w:szCs w:val="20"/>
        </w:rPr>
      </w:pPr>
      <w:r w:rsidRPr="00E028D3">
        <w:rPr>
          <w:sz w:val="20"/>
          <w:szCs w:val="20"/>
        </w:rPr>
        <w:t>Very low importance</w:t>
      </w:r>
    </w:p>
    <w:p w14:paraId="1C925356" w14:textId="77777777" w:rsidR="00E3370B" w:rsidRPr="00E028D3" w:rsidRDefault="00E3370B" w:rsidP="00E3370B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Low importance</w:t>
      </w:r>
    </w:p>
    <w:p w14:paraId="3493D6F8" w14:textId="77777777" w:rsidR="00E3370B" w:rsidRPr="00E028D3" w:rsidRDefault="00E3370B" w:rsidP="00E3370B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Moderate importance</w:t>
      </w:r>
      <w:r w:rsidRPr="00E028D3">
        <w:rPr>
          <w:sz w:val="20"/>
          <w:szCs w:val="20"/>
        </w:rPr>
        <w:br/>
        <w:t>High importance</w:t>
      </w:r>
    </w:p>
    <w:p w14:paraId="26AAC1EF" w14:textId="77777777" w:rsidR="00E3370B" w:rsidRPr="00E028D3" w:rsidRDefault="00E3370B" w:rsidP="00E3370B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 xml:space="preserve">Very high importance </w:t>
      </w:r>
    </w:p>
    <w:p w14:paraId="404F2E37" w14:textId="77777777" w:rsidR="00E3370B" w:rsidRPr="00E028D3" w:rsidRDefault="00E3370B" w:rsidP="007152F6">
      <w:pPr>
        <w:ind w:left="90"/>
        <w:rPr>
          <w:sz w:val="20"/>
          <w:szCs w:val="20"/>
        </w:rPr>
      </w:pPr>
    </w:p>
    <w:p w14:paraId="313A9F96" w14:textId="31091037" w:rsidR="00D43046" w:rsidRPr="00056EC8" w:rsidRDefault="00D43046" w:rsidP="007152F6">
      <w:pPr>
        <w:ind w:left="90"/>
        <w:rPr>
          <w:b/>
          <w:sz w:val="20"/>
          <w:szCs w:val="20"/>
        </w:rPr>
      </w:pPr>
    </w:p>
    <w:p w14:paraId="4CFFA053" w14:textId="02C5F57B" w:rsidR="00E3370B" w:rsidRDefault="00056EC8" w:rsidP="0057455A">
      <w:pPr>
        <w:ind w:left="720"/>
        <w:outlineLvl w:val="0"/>
        <w:rPr>
          <w:b/>
          <w:sz w:val="20"/>
          <w:szCs w:val="20"/>
        </w:rPr>
      </w:pPr>
      <w:r w:rsidRPr="00056EC8">
        <w:rPr>
          <w:b/>
          <w:sz w:val="20"/>
          <w:szCs w:val="20"/>
        </w:rPr>
        <w:t xml:space="preserve">Question: </w:t>
      </w:r>
      <w:r w:rsidR="00E3370B" w:rsidRPr="00056EC8">
        <w:rPr>
          <w:b/>
          <w:sz w:val="20"/>
          <w:szCs w:val="20"/>
        </w:rPr>
        <w:t xml:space="preserve">How important is waking up feeling refreshed? </w:t>
      </w:r>
    </w:p>
    <w:p w14:paraId="7F672302" w14:textId="34701119" w:rsidR="00056EC8" w:rsidRPr="00056EC8" w:rsidRDefault="00056EC8" w:rsidP="0057455A">
      <w:pPr>
        <w:ind w:left="72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S</w:t>
      </w:r>
      <w:r w:rsidR="00CF57C6">
        <w:rPr>
          <w:b/>
          <w:sz w:val="20"/>
          <w:szCs w:val="20"/>
        </w:rPr>
        <w:t>implified</w:t>
      </w:r>
      <w:r>
        <w:rPr>
          <w:b/>
          <w:sz w:val="20"/>
          <w:szCs w:val="20"/>
        </w:rPr>
        <w:t>: Waking Up Feeling Refreshed</w:t>
      </w:r>
    </w:p>
    <w:p w14:paraId="05B66619" w14:textId="77777777" w:rsidR="00E3370B" w:rsidRPr="00E028D3" w:rsidRDefault="00E3370B" w:rsidP="00E3370B">
      <w:pPr>
        <w:ind w:left="720"/>
        <w:rPr>
          <w:sz w:val="20"/>
          <w:szCs w:val="20"/>
        </w:rPr>
      </w:pPr>
    </w:p>
    <w:p w14:paraId="41778DAC" w14:textId="7D8672DD" w:rsidR="00E3370B" w:rsidRPr="00E028D3" w:rsidRDefault="00E3370B" w:rsidP="00E3370B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Consider T</w:t>
      </w:r>
      <w:r w:rsidR="005B0D38">
        <w:rPr>
          <w:sz w:val="20"/>
          <w:szCs w:val="20"/>
        </w:rPr>
        <w:t>his: Minimize caffeine intake in the afternoons,</w:t>
      </w:r>
      <w:r w:rsidR="00D95D8E">
        <w:rPr>
          <w:sz w:val="20"/>
          <w:szCs w:val="20"/>
        </w:rPr>
        <w:t xml:space="preserve"> and</w:t>
      </w:r>
      <w:r w:rsidR="005B0D38">
        <w:rPr>
          <w:sz w:val="20"/>
          <w:szCs w:val="20"/>
        </w:rPr>
        <w:t xml:space="preserve"> </w:t>
      </w:r>
      <w:r w:rsidRPr="00E028D3">
        <w:rPr>
          <w:sz w:val="20"/>
          <w:szCs w:val="20"/>
        </w:rPr>
        <w:t>be sure to have a good mattress</w:t>
      </w:r>
      <w:r w:rsidR="00D95D8E">
        <w:rPr>
          <w:sz w:val="20"/>
          <w:szCs w:val="20"/>
        </w:rPr>
        <w:t xml:space="preserve"> </w:t>
      </w:r>
      <w:r w:rsidRPr="00E028D3">
        <w:rPr>
          <w:sz w:val="20"/>
          <w:szCs w:val="20"/>
        </w:rPr>
        <w:t xml:space="preserve">and a good bedtime routine. Exercise in the morning, and sunlight can </w:t>
      </w:r>
      <w:r w:rsidR="005B0D38">
        <w:rPr>
          <w:sz w:val="20"/>
          <w:szCs w:val="20"/>
        </w:rPr>
        <w:t>help you feel</w:t>
      </w:r>
      <w:r w:rsidRPr="00E028D3">
        <w:rPr>
          <w:sz w:val="20"/>
          <w:szCs w:val="20"/>
        </w:rPr>
        <w:t xml:space="preserve"> refreshed and energized.</w:t>
      </w:r>
    </w:p>
    <w:p w14:paraId="2282C8FE" w14:textId="77777777" w:rsidR="00E3370B" w:rsidRPr="00E028D3" w:rsidRDefault="00E3370B" w:rsidP="00E3370B">
      <w:pPr>
        <w:ind w:left="720"/>
        <w:rPr>
          <w:sz w:val="20"/>
          <w:szCs w:val="20"/>
        </w:rPr>
      </w:pPr>
    </w:p>
    <w:p w14:paraId="0E657305" w14:textId="77777777" w:rsidR="00E3370B" w:rsidRPr="00E028D3" w:rsidRDefault="00E3370B" w:rsidP="0057455A">
      <w:pPr>
        <w:ind w:left="720"/>
        <w:outlineLvl w:val="0"/>
        <w:rPr>
          <w:sz w:val="20"/>
          <w:szCs w:val="20"/>
        </w:rPr>
      </w:pPr>
      <w:r w:rsidRPr="00E028D3">
        <w:rPr>
          <w:sz w:val="20"/>
          <w:szCs w:val="20"/>
        </w:rPr>
        <w:t>Very low importance</w:t>
      </w:r>
    </w:p>
    <w:p w14:paraId="64FA49E0" w14:textId="77777777" w:rsidR="00E3370B" w:rsidRPr="00E028D3" w:rsidRDefault="00E3370B" w:rsidP="00E3370B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Low importance</w:t>
      </w:r>
    </w:p>
    <w:p w14:paraId="70F10604" w14:textId="77777777" w:rsidR="00E3370B" w:rsidRPr="00E028D3" w:rsidRDefault="00E3370B" w:rsidP="00E3370B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Moderate importance</w:t>
      </w:r>
      <w:r w:rsidRPr="00E028D3">
        <w:rPr>
          <w:sz w:val="20"/>
          <w:szCs w:val="20"/>
        </w:rPr>
        <w:br/>
        <w:t>High importance</w:t>
      </w:r>
    </w:p>
    <w:p w14:paraId="6980BA04" w14:textId="13EDDF1F" w:rsidR="00E3370B" w:rsidRPr="00E028D3" w:rsidRDefault="00E3370B" w:rsidP="00E3370B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 xml:space="preserve">Very high importance </w:t>
      </w:r>
    </w:p>
    <w:p w14:paraId="43BFD5D6" w14:textId="77777777" w:rsidR="00D43046" w:rsidRPr="00E028D3" w:rsidRDefault="00D43046" w:rsidP="007152F6">
      <w:pPr>
        <w:ind w:left="90"/>
        <w:rPr>
          <w:sz w:val="20"/>
          <w:szCs w:val="20"/>
        </w:rPr>
      </w:pPr>
    </w:p>
    <w:p w14:paraId="6125CFED" w14:textId="02A68E8B" w:rsidR="007152F6" w:rsidRPr="00E028D3" w:rsidRDefault="007152F6" w:rsidP="007152F6">
      <w:pPr>
        <w:ind w:left="90"/>
        <w:rPr>
          <w:sz w:val="20"/>
          <w:szCs w:val="20"/>
        </w:rPr>
      </w:pPr>
    </w:p>
    <w:p w14:paraId="79D7455D" w14:textId="2DBD7678" w:rsidR="00BF3BA3" w:rsidRDefault="00056EC8" w:rsidP="0057455A">
      <w:pPr>
        <w:ind w:left="72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Question: </w:t>
      </w:r>
      <w:r w:rsidR="00BF3BA3" w:rsidRPr="00056EC8">
        <w:rPr>
          <w:b/>
          <w:sz w:val="20"/>
          <w:szCs w:val="20"/>
        </w:rPr>
        <w:t xml:space="preserve">How important </w:t>
      </w:r>
      <w:r>
        <w:rPr>
          <w:b/>
          <w:sz w:val="20"/>
          <w:szCs w:val="20"/>
        </w:rPr>
        <w:t>are</w:t>
      </w:r>
      <w:r w:rsidR="00BF3BA3" w:rsidRPr="00056EC8">
        <w:rPr>
          <w:b/>
          <w:sz w:val="20"/>
          <w:szCs w:val="20"/>
        </w:rPr>
        <w:t xml:space="preserve"> healthy blood sugar levels? </w:t>
      </w:r>
    </w:p>
    <w:p w14:paraId="59899CD4" w14:textId="2F00752A" w:rsidR="00056EC8" w:rsidRPr="00056EC8" w:rsidRDefault="00056EC8" w:rsidP="0057455A">
      <w:pPr>
        <w:ind w:left="72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Simplified: Healthy Blood Sugar Levels</w:t>
      </w:r>
    </w:p>
    <w:p w14:paraId="528CE902" w14:textId="77777777" w:rsidR="00BF3BA3" w:rsidRPr="00E028D3" w:rsidRDefault="00BF3BA3" w:rsidP="00BF3BA3">
      <w:pPr>
        <w:ind w:left="720"/>
        <w:rPr>
          <w:sz w:val="20"/>
          <w:szCs w:val="20"/>
        </w:rPr>
      </w:pPr>
    </w:p>
    <w:p w14:paraId="31407351" w14:textId="3DCD24F1" w:rsidR="007C2F96" w:rsidRPr="007C2F96" w:rsidRDefault="00BF3BA3" w:rsidP="00304E8E">
      <w:pPr>
        <w:ind w:left="720"/>
        <w:rPr>
          <w:color w:val="FF0000"/>
          <w:sz w:val="20"/>
          <w:szCs w:val="20"/>
        </w:rPr>
      </w:pPr>
      <w:r w:rsidRPr="00304E8E">
        <w:rPr>
          <w:b/>
          <w:sz w:val="20"/>
          <w:szCs w:val="20"/>
        </w:rPr>
        <w:t xml:space="preserve">Consider This: </w:t>
      </w:r>
      <w:r w:rsidR="007C2F96" w:rsidRPr="00304E8E">
        <w:rPr>
          <w:color w:val="000000" w:themeColor="text1"/>
          <w:sz w:val="20"/>
          <w:szCs w:val="20"/>
        </w:rPr>
        <w:t xml:space="preserve">Carbs and sugar can spike insulin and blood sugars, </w:t>
      </w:r>
      <w:r w:rsidR="00304E8E">
        <w:rPr>
          <w:color w:val="000000" w:themeColor="text1"/>
          <w:sz w:val="20"/>
          <w:szCs w:val="20"/>
        </w:rPr>
        <w:t xml:space="preserve">which can leave you feeling more tired and even hungrier. </w:t>
      </w:r>
      <w:r w:rsidR="007C2F96" w:rsidRPr="00304E8E">
        <w:rPr>
          <w:color w:val="000000" w:themeColor="text1"/>
          <w:sz w:val="20"/>
          <w:szCs w:val="20"/>
        </w:rPr>
        <w:t>Eating protein at every meal</w:t>
      </w:r>
      <w:r w:rsidR="008C4849">
        <w:rPr>
          <w:color w:val="000000" w:themeColor="text1"/>
          <w:sz w:val="20"/>
          <w:szCs w:val="20"/>
        </w:rPr>
        <w:t xml:space="preserve"> and getting </w:t>
      </w:r>
      <w:r w:rsidR="007C2F96" w:rsidRPr="00304E8E">
        <w:rPr>
          <w:color w:val="000000" w:themeColor="text1"/>
          <w:sz w:val="20"/>
          <w:szCs w:val="20"/>
        </w:rPr>
        <w:t>fiber</w:t>
      </w:r>
      <w:r w:rsidR="008C4849">
        <w:rPr>
          <w:color w:val="000000" w:themeColor="text1"/>
          <w:sz w:val="20"/>
          <w:szCs w:val="20"/>
        </w:rPr>
        <w:t xml:space="preserve"> regularly</w:t>
      </w:r>
      <w:r w:rsidR="007C2F96" w:rsidRPr="00304E8E">
        <w:rPr>
          <w:color w:val="000000" w:themeColor="text1"/>
          <w:sz w:val="20"/>
          <w:szCs w:val="20"/>
        </w:rPr>
        <w:t xml:space="preserve"> can help you maintain healthy blood sugar within the normal range.</w:t>
      </w:r>
    </w:p>
    <w:p w14:paraId="16069F61" w14:textId="77777777" w:rsidR="00BF3BA3" w:rsidRPr="00E028D3" w:rsidRDefault="00BF3BA3" w:rsidP="00BF3BA3">
      <w:pPr>
        <w:ind w:left="720"/>
        <w:rPr>
          <w:sz w:val="20"/>
          <w:szCs w:val="20"/>
        </w:rPr>
      </w:pPr>
    </w:p>
    <w:p w14:paraId="171D118D" w14:textId="77777777" w:rsidR="00BF3BA3" w:rsidRPr="00E028D3" w:rsidRDefault="00BF3BA3" w:rsidP="0057455A">
      <w:pPr>
        <w:ind w:left="720"/>
        <w:outlineLvl w:val="0"/>
        <w:rPr>
          <w:sz w:val="20"/>
          <w:szCs w:val="20"/>
        </w:rPr>
      </w:pPr>
      <w:r w:rsidRPr="00E028D3">
        <w:rPr>
          <w:sz w:val="20"/>
          <w:szCs w:val="20"/>
        </w:rPr>
        <w:t>Very low importance</w:t>
      </w:r>
    </w:p>
    <w:p w14:paraId="51371960" w14:textId="77777777" w:rsidR="00BF3BA3" w:rsidRPr="00E028D3" w:rsidRDefault="00BF3BA3" w:rsidP="00BF3BA3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Low importance</w:t>
      </w:r>
    </w:p>
    <w:p w14:paraId="49D558D5" w14:textId="77777777" w:rsidR="00BF3BA3" w:rsidRPr="00E028D3" w:rsidRDefault="00BF3BA3" w:rsidP="00BF3BA3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Moderate importance</w:t>
      </w:r>
      <w:r w:rsidRPr="00E028D3">
        <w:rPr>
          <w:sz w:val="20"/>
          <w:szCs w:val="20"/>
        </w:rPr>
        <w:br/>
        <w:t>High importance</w:t>
      </w:r>
    </w:p>
    <w:p w14:paraId="4AB71CFF" w14:textId="019F890F" w:rsidR="007152F6" w:rsidRPr="00E028D3" w:rsidRDefault="00BF3BA3" w:rsidP="00056EC8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 xml:space="preserve">Very high importance </w:t>
      </w:r>
    </w:p>
    <w:p w14:paraId="40D6F9FA" w14:textId="77777777" w:rsidR="00F70CFE" w:rsidRPr="00E028D3" w:rsidRDefault="00F70CFE" w:rsidP="00F70CFE">
      <w:pPr>
        <w:ind w:left="720"/>
        <w:rPr>
          <w:b/>
          <w:sz w:val="20"/>
          <w:szCs w:val="20"/>
        </w:rPr>
      </w:pPr>
    </w:p>
    <w:p w14:paraId="5CD0562A" w14:textId="77777777" w:rsidR="00EC0732" w:rsidRPr="00E028D3" w:rsidRDefault="00EC0732" w:rsidP="00EC0732">
      <w:pPr>
        <w:ind w:firstLine="720"/>
        <w:rPr>
          <w:rFonts w:ascii="Segoe UI" w:eastAsia="Times New Roman" w:hAnsi="Segoe UI" w:cs="Segoe UI"/>
          <w:color w:val="000000" w:themeColor="text1"/>
          <w:sz w:val="20"/>
          <w:szCs w:val="20"/>
          <w:shd w:val="clear" w:color="auto" w:fill="FFFFFF"/>
        </w:rPr>
      </w:pPr>
    </w:p>
    <w:p w14:paraId="477FA922" w14:textId="77777777" w:rsidR="00382022" w:rsidRPr="00E028D3" w:rsidRDefault="00382022" w:rsidP="000A553C">
      <w:pPr>
        <w:rPr>
          <w:b/>
          <w:sz w:val="20"/>
          <w:szCs w:val="20"/>
        </w:rPr>
      </w:pPr>
    </w:p>
    <w:p w14:paraId="07885146" w14:textId="00B516AE" w:rsidR="00382022" w:rsidRPr="00E028D3" w:rsidRDefault="00382022" w:rsidP="0057455A">
      <w:pPr>
        <w:outlineLvl w:val="0"/>
        <w:rPr>
          <w:b/>
          <w:sz w:val="20"/>
          <w:szCs w:val="20"/>
        </w:rPr>
      </w:pPr>
      <w:r w:rsidRPr="00E028D3">
        <w:rPr>
          <w:b/>
          <w:sz w:val="20"/>
          <w:szCs w:val="20"/>
        </w:rPr>
        <w:t>QUADRANT:</w:t>
      </w:r>
      <w:r w:rsidRPr="00E028D3">
        <w:rPr>
          <w:sz w:val="20"/>
          <w:szCs w:val="20"/>
        </w:rPr>
        <w:t xml:space="preserve"> VITAL ORGANS </w:t>
      </w:r>
    </w:p>
    <w:p w14:paraId="13A2AEB1" w14:textId="77777777" w:rsidR="00382022" w:rsidRPr="00E028D3" w:rsidRDefault="00382022" w:rsidP="0057455A">
      <w:pPr>
        <w:outlineLvl w:val="0"/>
        <w:rPr>
          <w:b/>
          <w:sz w:val="20"/>
          <w:szCs w:val="20"/>
        </w:rPr>
      </w:pPr>
      <w:r w:rsidRPr="00E028D3">
        <w:rPr>
          <w:b/>
          <w:sz w:val="20"/>
          <w:szCs w:val="20"/>
        </w:rPr>
        <w:t xml:space="preserve">HEALTH ITEM: </w:t>
      </w:r>
      <w:r w:rsidRPr="00E028D3">
        <w:rPr>
          <w:sz w:val="20"/>
          <w:szCs w:val="20"/>
        </w:rPr>
        <w:t>Vision health</w:t>
      </w:r>
      <w:r w:rsidRPr="00E028D3">
        <w:rPr>
          <w:b/>
          <w:sz w:val="20"/>
          <w:szCs w:val="20"/>
        </w:rPr>
        <w:t xml:space="preserve"> </w:t>
      </w:r>
    </w:p>
    <w:p w14:paraId="2CEA083E" w14:textId="77777777" w:rsidR="006909E3" w:rsidRPr="00E028D3" w:rsidRDefault="006909E3" w:rsidP="006909E3">
      <w:pPr>
        <w:ind w:left="720"/>
        <w:rPr>
          <w:sz w:val="20"/>
          <w:szCs w:val="20"/>
        </w:rPr>
      </w:pPr>
    </w:p>
    <w:p w14:paraId="294AEED8" w14:textId="77777777" w:rsidR="006909E3" w:rsidRPr="00E028D3" w:rsidRDefault="006909E3" w:rsidP="006909E3">
      <w:pPr>
        <w:ind w:left="720"/>
        <w:rPr>
          <w:sz w:val="20"/>
          <w:szCs w:val="20"/>
        </w:rPr>
      </w:pPr>
    </w:p>
    <w:p w14:paraId="7BE5F1F8" w14:textId="34B9550D" w:rsidR="006909E3" w:rsidRDefault="00CF57C6" w:rsidP="0057455A">
      <w:pPr>
        <w:ind w:firstLine="72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Question: </w:t>
      </w:r>
      <w:r w:rsidR="006909E3" w:rsidRPr="00CF57C6">
        <w:rPr>
          <w:b/>
          <w:sz w:val="20"/>
          <w:szCs w:val="20"/>
        </w:rPr>
        <w:t xml:space="preserve">How important is </w:t>
      </w:r>
      <w:r>
        <w:rPr>
          <w:b/>
          <w:sz w:val="20"/>
          <w:szCs w:val="20"/>
        </w:rPr>
        <w:t>good</w:t>
      </w:r>
      <w:r w:rsidR="006909E3" w:rsidRPr="00CF57C6">
        <w:rPr>
          <w:b/>
          <w:sz w:val="20"/>
          <w:szCs w:val="20"/>
        </w:rPr>
        <w:t xml:space="preserve"> vision health? </w:t>
      </w:r>
    </w:p>
    <w:p w14:paraId="135F3065" w14:textId="5FF20647" w:rsidR="00CF57C6" w:rsidRPr="00CF57C6" w:rsidRDefault="00CF57C6" w:rsidP="0057455A">
      <w:pPr>
        <w:ind w:firstLine="72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Simplified: Vision Health</w:t>
      </w:r>
    </w:p>
    <w:p w14:paraId="3F80B187" w14:textId="77777777" w:rsidR="006909E3" w:rsidRPr="00E028D3" w:rsidRDefault="006909E3" w:rsidP="006909E3">
      <w:pPr>
        <w:ind w:left="720"/>
        <w:rPr>
          <w:sz w:val="20"/>
          <w:szCs w:val="20"/>
        </w:rPr>
      </w:pPr>
    </w:p>
    <w:p w14:paraId="47275A64" w14:textId="54986190" w:rsidR="006909E3" w:rsidRPr="00E028D3" w:rsidRDefault="00E0033B" w:rsidP="006909E3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Consider T</w:t>
      </w:r>
      <w:r w:rsidR="006909E3" w:rsidRPr="00E028D3">
        <w:rPr>
          <w:sz w:val="20"/>
          <w:szCs w:val="20"/>
        </w:rPr>
        <w:t xml:space="preserve">his: </w:t>
      </w:r>
      <w:r w:rsidR="002A0078" w:rsidRPr="00E028D3">
        <w:rPr>
          <w:sz w:val="20"/>
          <w:szCs w:val="20"/>
        </w:rPr>
        <w:t>g</w:t>
      </w:r>
      <w:r w:rsidR="007B7E07" w:rsidRPr="00E028D3">
        <w:rPr>
          <w:sz w:val="20"/>
          <w:szCs w:val="20"/>
        </w:rPr>
        <w:t>ood eye health starts with nutrients like omega-3 fatty acids, lutein, zinc, and vitamins C and E. Green leafy vegetables, oily fish</w:t>
      </w:r>
      <w:r w:rsidR="007C2F96">
        <w:rPr>
          <w:color w:val="FF0000"/>
          <w:sz w:val="20"/>
          <w:szCs w:val="20"/>
        </w:rPr>
        <w:t xml:space="preserve"> like salmon, </w:t>
      </w:r>
      <w:ins w:id="70" w:author="Chris N. Mays" w:date="2018-06-18T08:38:00Z">
        <w:r w:rsidR="008C4849">
          <w:rPr>
            <w:color w:val="FF0000"/>
            <w:sz w:val="20"/>
            <w:szCs w:val="20"/>
          </w:rPr>
          <w:t>mackerel</w:t>
        </w:r>
      </w:ins>
      <w:ins w:id="71" w:author="Chris N. Mays" w:date="2018-06-18T08:37:00Z">
        <w:r w:rsidR="008C4849">
          <w:rPr>
            <w:color w:val="FF0000"/>
            <w:sz w:val="20"/>
            <w:szCs w:val="20"/>
          </w:rPr>
          <w:t>,</w:t>
        </w:r>
      </w:ins>
      <w:r w:rsidR="007C2F96">
        <w:rPr>
          <w:color w:val="FF0000"/>
          <w:sz w:val="20"/>
          <w:szCs w:val="20"/>
        </w:rPr>
        <w:t xml:space="preserve"> and sardines</w:t>
      </w:r>
      <w:ins w:id="72" w:author="Chris N. Mays" w:date="2018-06-18T08:37:00Z">
        <w:r w:rsidR="008C4849">
          <w:rPr>
            <w:color w:val="FF0000"/>
            <w:sz w:val="20"/>
            <w:szCs w:val="20"/>
          </w:rPr>
          <w:t>, along with</w:t>
        </w:r>
      </w:ins>
      <w:r w:rsidR="007B7E07" w:rsidRPr="00E028D3">
        <w:rPr>
          <w:sz w:val="20"/>
          <w:szCs w:val="20"/>
        </w:rPr>
        <w:t xml:space="preserve"> eggs, nuts, and citrus fruits are also recommended.</w:t>
      </w:r>
    </w:p>
    <w:p w14:paraId="4BC379B5" w14:textId="77777777" w:rsidR="006909E3" w:rsidRPr="00E028D3" w:rsidRDefault="006909E3" w:rsidP="006909E3">
      <w:pPr>
        <w:ind w:left="720"/>
        <w:rPr>
          <w:sz w:val="20"/>
          <w:szCs w:val="20"/>
        </w:rPr>
      </w:pPr>
    </w:p>
    <w:p w14:paraId="69E52531" w14:textId="77777777" w:rsidR="00B47850" w:rsidRPr="00E028D3" w:rsidRDefault="00B47850" w:rsidP="0057455A">
      <w:pPr>
        <w:ind w:left="720"/>
        <w:outlineLvl w:val="0"/>
        <w:rPr>
          <w:sz w:val="20"/>
          <w:szCs w:val="20"/>
        </w:rPr>
      </w:pPr>
      <w:r w:rsidRPr="00E028D3">
        <w:rPr>
          <w:sz w:val="20"/>
          <w:szCs w:val="20"/>
        </w:rPr>
        <w:t>Very low importance</w:t>
      </w:r>
    </w:p>
    <w:p w14:paraId="16D0B094" w14:textId="77777777" w:rsidR="00B47850" w:rsidRPr="00E028D3" w:rsidRDefault="00B47850" w:rsidP="00B47850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Low importance</w:t>
      </w:r>
    </w:p>
    <w:p w14:paraId="5F12E732" w14:textId="77777777" w:rsidR="00B47850" w:rsidRPr="00E028D3" w:rsidRDefault="00B47850" w:rsidP="00B47850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Moderate importance</w:t>
      </w:r>
      <w:r w:rsidRPr="00E028D3">
        <w:rPr>
          <w:sz w:val="20"/>
          <w:szCs w:val="20"/>
        </w:rPr>
        <w:br/>
        <w:t>High importance</w:t>
      </w:r>
    </w:p>
    <w:p w14:paraId="02B6D3AA" w14:textId="18A19F29" w:rsidR="00BF3BA3" w:rsidRPr="00E028D3" w:rsidRDefault="00B47850" w:rsidP="00697127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Very high importance</w:t>
      </w:r>
    </w:p>
    <w:p w14:paraId="70C02E23" w14:textId="77777777" w:rsidR="0045082E" w:rsidRPr="00E028D3" w:rsidRDefault="0045082E" w:rsidP="00BF3BA3">
      <w:pPr>
        <w:ind w:firstLine="720"/>
        <w:rPr>
          <w:sz w:val="20"/>
          <w:szCs w:val="20"/>
        </w:rPr>
      </w:pPr>
    </w:p>
    <w:p w14:paraId="23F28149" w14:textId="77777777" w:rsidR="00C558E6" w:rsidRDefault="00C558E6">
      <w:pPr>
        <w:rPr>
          <w:ins w:id="73" w:author="Chris N. Mays" w:date="2018-06-18T08:59:00Z"/>
          <w:b/>
          <w:sz w:val="20"/>
          <w:szCs w:val="20"/>
        </w:rPr>
      </w:pPr>
      <w:ins w:id="74" w:author="Chris N. Mays" w:date="2018-06-18T08:59:00Z">
        <w:r>
          <w:rPr>
            <w:b/>
            <w:sz w:val="20"/>
            <w:szCs w:val="20"/>
          </w:rPr>
          <w:br w:type="page"/>
        </w:r>
      </w:ins>
    </w:p>
    <w:p w14:paraId="5DCA5FBE" w14:textId="35A206FA" w:rsidR="00BF3BA3" w:rsidRPr="00CF57C6" w:rsidRDefault="00CF57C6" w:rsidP="00CF57C6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Question: </w:t>
      </w:r>
      <w:r w:rsidR="00BF3BA3" w:rsidRPr="00CF57C6">
        <w:rPr>
          <w:b/>
          <w:sz w:val="20"/>
          <w:szCs w:val="20"/>
        </w:rPr>
        <w:t xml:space="preserve">How important </w:t>
      </w:r>
      <w:r w:rsidR="0045082E" w:rsidRPr="00CF57C6">
        <w:rPr>
          <w:b/>
          <w:sz w:val="20"/>
          <w:szCs w:val="20"/>
        </w:rPr>
        <w:t>is maintaining a healthy heart and blood pressure</w:t>
      </w:r>
      <w:r w:rsidR="00BF3BA3" w:rsidRPr="00CF57C6">
        <w:rPr>
          <w:b/>
          <w:sz w:val="20"/>
          <w:szCs w:val="20"/>
        </w:rPr>
        <w:t>?</w:t>
      </w:r>
      <w:r>
        <w:rPr>
          <w:b/>
          <w:sz w:val="20"/>
          <w:szCs w:val="20"/>
        </w:rPr>
        <w:br/>
        <w:t>Simplified: Healthy Heart &amp; Blood Pressure</w:t>
      </w:r>
      <w:r w:rsidR="00BF3BA3" w:rsidRPr="00CF57C6">
        <w:rPr>
          <w:b/>
          <w:sz w:val="20"/>
          <w:szCs w:val="20"/>
        </w:rPr>
        <w:t xml:space="preserve"> </w:t>
      </w:r>
    </w:p>
    <w:p w14:paraId="37C7DCC2" w14:textId="77777777" w:rsidR="00BF3BA3" w:rsidRPr="00E028D3" w:rsidRDefault="00BF3BA3" w:rsidP="00BF3BA3">
      <w:pPr>
        <w:ind w:left="720"/>
        <w:rPr>
          <w:sz w:val="20"/>
          <w:szCs w:val="20"/>
        </w:rPr>
      </w:pPr>
    </w:p>
    <w:p w14:paraId="096CC510" w14:textId="5ACF3B19" w:rsidR="00BF3BA3" w:rsidRPr="00E028D3" w:rsidRDefault="00BF3BA3" w:rsidP="00BF3BA3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 xml:space="preserve">Consider This: </w:t>
      </w:r>
      <w:r w:rsidR="00D95D8E">
        <w:rPr>
          <w:sz w:val="20"/>
          <w:szCs w:val="20"/>
        </w:rPr>
        <w:t xml:space="preserve">Losing weight </w:t>
      </w:r>
      <w:r w:rsidR="0045082E" w:rsidRPr="00E028D3">
        <w:rPr>
          <w:sz w:val="20"/>
          <w:szCs w:val="20"/>
        </w:rPr>
        <w:t xml:space="preserve">and a healthy diet can help you support a healthy heart and blood pressure. </w:t>
      </w:r>
      <w:r w:rsidR="00D95D8E">
        <w:rPr>
          <w:sz w:val="20"/>
          <w:szCs w:val="20"/>
        </w:rPr>
        <w:t>Fiber is a key way to feel full</w:t>
      </w:r>
      <w:r w:rsidR="0045082E" w:rsidRPr="00E028D3">
        <w:rPr>
          <w:sz w:val="20"/>
          <w:szCs w:val="20"/>
        </w:rPr>
        <w:t xml:space="preserve"> and help the body fight or lower cholesterol.</w:t>
      </w:r>
    </w:p>
    <w:p w14:paraId="2CD0AE56" w14:textId="77777777" w:rsidR="00BF3BA3" w:rsidRPr="00E028D3" w:rsidRDefault="00BF3BA3" w:rsidP="00BF3BA3">
      <w:pPr>
        <w:ind w:left="720"/>
        <w:rPr>
          <w:sz w:val="20"/>
          <w:szCs w:val="20"/>
        </w:rPr>
      </w:pPr>
    </w:p>
    <w:p w14:paraId="5CBCE392" w14:textId="77777777" w:rsidR="00BF3BA3" w:rsidRPr="00E028D3" w:rsidRDefault="00BF3BA3" w:rsidP="0057455A">
      <w:pPr>
        <w:ind w:left="720"/>
        <w:outlineLvl w:val="0"/>
        <w:rPr>
          <w:sz w:val="20"/>
          <w:szCs w:val="20"/>
        </w:rPr>
      </w:pPr>
      <w:r w:rsidRPr="00E028D3">
        <w:rPr>
          <w:sz w:val="20"/>
          <w:szCs w:val="20"/>
        </w:rPr>
        <w:t>Very low importance</w:t>
      </w:r>
    </w:p>
    <w:p w14:paraId="55733912" w14:textId="77777777" w:rsidR="00BF3BA3" w:rsidRPr="00E028D3" w:rsidRDefault="00BF3BA3" w:rsidP="00BF3BA3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Low importance</w:t>
      </w:r>
    </w:p>
    <w:p w14:paraId="406149FF" w14:textId="77777777" w:rsidR="00BF3BA3" w:rsidRPr="00E028D3" w:rsidRDefault="00BF3BA3" w:rsidP="00BF3BA3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Moderate importance</w:t>
      </w:r>
      <w:r w:rsidRPr="00E028D3">
        <w:rPr>
          <w:sz w:val="20"/>
          <w:szCs w:val="20"/>
        </w:rPr>
        <w:br/>
        <w:t>High importance</w:t>
      </w:r>
    </w:p>
    <w:p w14:paraId="6F608909" w14:textId="77777777" w:rsidR="00BF3BA3" w:rsidRPr="00E028D3" w:rsidRDefault="00BF3BA3" w:rsidP="00BF3BA3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Very high importance</w:t>
      </w:r>
    </w:p>
    <w:p w14:paraId="16D3AB54" w14:textId="5F2B0199" w:rsidR="00C558E6" w:rsidRDefault="00C558E6" w:rsidP="00C558E6">
      <w:pPr>
        <w:rPr>
          <w:ins w:id="75" w:author="Chris N. Mays" w:date="2018-06-18T08:58:00Z"/>
          <w:b/>
          <w:sz w:val="20"/>
          <w:szCs w:val="20"/>
        </w:rPr>
      </w:pPr>
    </w:p>
    <w:p w14:paraId="4C5DD11F" w14:textId="77777777" w:rsidR="00C558E6" w:rsidRDefault="00C558E6" w:rsidP="00697127">
      <w:pPr>
        <w:ind w:left="720"/>
        <w:rPr>
          <w:ins w:id="76" w:author="Chris N. Mays" w:date="2018-06-18T08:58:00Z"/>
          <w:b/>
          <w:sz w:val="20"/>
          <w:szCs w:val="20"/>
        </w:rPr>
      </w:pPr>
    </w:p>
    <w:p w14:paraId="2223F66D" w14:textId="77777777" w:rsidR="00C558E6" w:rsidRDefault="00C558E6" w:rsidP="00697127">
      <w:pPr>
        <w:ind w:left="720"/>
        <w:rPr>
          <w:ins w:id="77" w:author="Chris N. Mays" w:date="2018-06-18T08:58:00Z"/>
          <w:b/>
          <w:sz w:val="20"/>
          <w:szCs w:val="20"/>
        </w:rPr>
      </w:pPr>
    </w:p>
    <w:p w14:paraId="766C4F80" w14:textId="2FCE8DD5" w:rsidR="00F013C3" w:rsidRPr="00697127" w:rsidRDefault="00697127" w:rsidP="00697127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Question: </w:t>
      </w:r>
      <w:r w:rsidR="00F013C3" w:rsidRPr="00697127">
        <w:rPr>
          <w:b/>
          <w:sz w:val="20"/>
          <w:szCs w:val="20"/>
        </w:rPr>
        <w:t>How important is reducing fine lines and wrinkles?</w:t>
      </w:r>
      <w:r>
        <w:rPr>
          <w:b/>
          <w:sz w:val="20"/>
          <w:szCs w:val="20"/>
        </w:rPr>
        <w:br/>
        <w:t xml:space="preserve">Simplified: </w:t>
      </w:r>
      <w:r w:rsidR="00F013C3" w:rsidRPr="00697127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Reducing Fine L</w:t>
      </w:r>
      <w:r w:rsidRPr="00697127">
        <w:rPr>
          <w:b/>
          <w:sz w:val="20"/>
          <w:szCs w:val="20"/>
        </w:rPr>
        <w:t>ines</w:t>
      </w:r>
      <w:r>
        <w:rPr>
          <w:b/>
          <w:sz w:val="20"/>
          <w:szCs w:val="20"/>
        </w:rPr>
        <w:t xml:space="preserve"> &amp; W</w:t>
      </w:r>
      <w:r w:rsidRPr="00697127">
        <w:rPr>
          <w:b/>
          <w:sz w:val="20"/>
          <w:szCs w:val="20"/>
        </w:rPr>
        <w:t>rinkles</w:t>
      </w:r>
    </w:p>
    <w:p w14:paraId="3432CED2" w14:textId="77777777" w:rsidR="00F013C3" w:rsidRPr="00E028D3" w:rsidRDefault="00F013C3" w:rsidP="00F013C3">
      <w:pPr>
        <w:ind w:left="720"/>
        <w:rPr>
          <w:sz w:val="20"/>
          <w:szCs w:val="20"/>
        </w:rPr>
      </w:pPr>
    </w:p>
    <w:p w14:paraId="1C3528BB" w14:textId="16F524B1" w:rsidR="00F013C3" w:rsidRPr="00E028D3" w:rsidRDefault="00F013C3" w:rsidP="00F013C3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 xml:space="preserve">Consider This: Foods and supplements rich in polyphenols and </w:t>
      </w:r>
      <w:r w:rsidR="00F549C3" w:rsidRPr="00E028D3">
        <w:rPr>
          <w:sz w:val="20"/>
          <w:szCs w:val="20"/>
        </w:rPr>
        <w:t>phytochemicals</w:t>
      </w:r>
      <w:r w:rsidRPr="00E028D3">
        <w:rPr>
          <w:sz w:val="20"/>
          <w:szCs w:val="20"/>
        </w:rPr>
        <w:t xml:space="preserve"> can help you have beautiful skin from within. Berries, dark leafy greens, fish are </w:t>
      </w:r>
      <w:r w:rsidR="00D95D8E">
        <w:rPr>
          <w:sz w:val="20"/>
          <w:szCs w:val="20"/>
        </w:rPr>
        <w:t>more than good for your heart — they’re</w:t>
      </w:r>
      <w:r w:rsidRPr="00E028D3">
        <w:rPr>
          <w:sz w:val="20"/>
          <w:szCs w:val="20"/>
        </w:rPr>
        <w:t xml:space="preserve"> good for skin too.</w:t>
      </w:r>
    </w:p>
    <w:p w14:paraId="3E684AA0" w14:textId="77777777" w:rsidR="00F013C3" w:rsidRPr="00E028D3" w:rsidRDefault="00F013C3" w:rsidP="00F013C3">
      <w:pPr>
        <w:ind w:left="720"/>
        <w:rPr>
          <w:sz w:val="20"/>
          <w:szCs w:val="20"/>
        </w:rPr>
      </w:pPr>
    </w:p>
    <w:p w14:paraId="4203BAE9" w14:textId="77777777" w:rsidR="00F013C3" w:rsidRPr="00E028D3" w:rsidRDefault="00F013C3" w:rsidP="0057455A">
      <w:pPr>
        <w:ind w:left="720"/>
        <w:outlineLvl w:val="0"/>
        <w:rPr>
          <w:sz w:val="20"/>
          <w:szCs w:val="20"/>
        </w:rPr>
      </w:pPr>
      <w:r w:rsidRPr="00E028D3">
        <w:rPr>
          <w:sz w:val="20"/>
          <w:szCs w:val="20"/>
        </w:rPr>
        <w:t>Very low importance</w:t>
      </w:r>
    </w:p>
    <w:p w14:paraId="24264DDE" w14:textId="77777777" w:rsidR="00F013C3" w:rsidRPr="00E028D3" w:rsidRDefault="00F013C3" w:rsidP="00F013C3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Low importance</w:t>
      </w:r>
    </w:p>
    <w:p w14:paraId="6C861397" w14:textId="77777777" w:rsidR="00F013C3" w:rsidRPr="00E028D3" w:rsidRDefault="00F013C3" w:rsidP="00F013C3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Moderate importance</w:t>
      </w:r>
      <w:r w:rsidRPr="00E028D3">
        <w:rPr>
          <w:sz w:val="20"/>
          <w:szCs w:val="20"/>
        </w:rPr>
        <w:br/>
        <w:t>High importance</w:t>
      </w:r>
    </w:p>
    <w:p w14:paraId="6EAA6ECE" w14:textId="1F527F25" w:rsidR="00F013C3" w:rsidRPr="00E028D3" w:rsidRDefault="00F013C3" w:rsidP="00F013C3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Very high importance</w:t>
      </w:r>
    </w:p>
    <w:p w14:paraId="3AE45F38" w14:textId="6625CAB2" w:rsidR="00F549C3" w:rsidRPr="00E028D3" w:rsidRDefault="00F549C3" w:rsidP="00F013C3">
      <w:pPr>
        <w:ind w:left="720"/>
        <w:rPr>
          <w:sz w:val="20"/>
          <w:szCs w:val="20"/>
        </w:rPr>
      </w:pPr>
    </w:p>
    <w:p w14:paraId="2B1875E4" w14:textId="217534F1" w:rsidR="00F549C3" w:rsidRPr="00697127" w:rsidRDefault="00697127" w:rsidP="00697127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Question: </w:t>
      </w:r>
      <w:r w:rsidR="00F549C3" w:rsidRPr="00697127">
        <w:rPr>
          <w:b/>
          <w:sz w:val="20"/>
          <w:szCs w:val="20"/>
        </w:rPr>
        <w:t>How important is health</w:t>
      </w:r>
      <w:r>
        <w:rPr>
          <w:b/>
          <w:sz w:val="20"/>
          <w:szCs w:val="20"/>
        </w:rPr>
        <w:t>y</w:t>
      </w:r>
      <w:r w:rsidR="00F549C3" w:rsidRPr="00697127">
        <w:rPr>
          <w:b/>
          <w:sz w:val="20"/>
          <w:szCs w:val="20"/>
        </w:rPr>
        <w:t xml:space="preserve"> skin? </w:t>
      </w:r>
      <w:r>
        <w:rPr>
          <w:b/>
          <w:sz w:val="20"/>
          <w:szCs w:val="20"/>
        </w:rPr>
        <w:br/>
      </w:r>
      <w:r w:rsidR="001A3C05">
        <w:rPr>
          <w:b/>
          <w:sz w:val="20"/>
          <w:szCs w:val="20"/>
        </w:rPr>
        <w:t>Simplified</w:t>
      </w:r>
      <w:r>
        <w:rPr>
          <w:b/>
          <w:sz w:val="20"/>
          <w:szCs w:val="20"/>
        </w:rPr>
        <w:t>: Healthy Skin</w:t>
      </w:r>
    </w:p>
    <w:p w14:paraId="646F8344" w14:textId="77777777" w:rsidR="00F549C3" w:rsidRPr="00E028D3" w:rsidRDefault="00F549C3" w:rsidP="00F549C3">
      <w:pPr>
        <w:ind w:left="720"/>
        <w:rPr>
          <w:sz w:val="20"/>
          <w:szCs w:val="20"/>
        </w:rPr>
      </w:pPr>
    </w:p>
    <w:p w14:paraId="250BC6EF" w14:textId="5FB62540" w:rsidR="00F549C3" w:rsidRPr="00E028D3" w:rsidRDefault="00F549C3" w:rsidP="00F549C3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 xml:space="preserve">Consider This: Healthy fats </w:t>
      </w:r>
      <w:r w:rsidR="00D95D8E">
        <w:rPr>
          <w:sz w:val="20"/>
          <w:szCs w:val="20"/>
        </w:rPr>
        <w:t>like o</w:t>
      </w:r>
      <w:r w:rsidRPr="00E028D3">
        <w:rPr>
          <w:sz w:val="20"/>
          <w:szCs w:val="20"/>
        </w:rPr>
        <w:t>mega oils, avocados, wal</w:t>
      </w:r>
      <w:r w:rsidR="00D95D8E">
        <w:rPr>
          <w:sz w:val="20"/>
          <w:szCs w:val="20"/>
        </w:rPr>
        <w:t xml:space="preserve">nuts, butter, sunflower seeds </w:t>
      </w:r>
      <w:r w:rsidRPr="00E028D3">
        <w:rPr>
          <w:sz w:val="20"/>
          <w:szCs w:val="20"/>
        </w:rPr>
        <w:t>help support beautiful skin.</w:t>
      </w:r>
    </w:p>
    <w:p w14:paraId="4FDB82A2" w14:textId="77777777" w:rsidR="00F549C3" w:rsidRPr="00E028D3" w:rsidRDefault="00F549C3" w:rsidP="00F549C3">
      <w:pPr>
        <w:ind w:left="720"/>
        <w:rPr>
          <w:sz w:val="20"/>
          <w:szCs w:val="20"/>
        </w:rPr>
      </w:pPr>
    </w:p>
    <w:p w14:paraId="332F6974" w14:textId="77777777" w:rsidR="00F549C3" w:rsidRPr="00E028D3" w:rsidRDefault="00F549C3" w:rsidP="0057455A">
      <w:pPr>
        <w:ind w:left="720"/>
        <w:outlineLvl w:val="0"/>
        <w:rPr>
          <w:sz w:val="20"/>
          <w:szCs w:val="20"/>
        </w:rPr>
      </w:pPr>
      <w:r w:rsidRPr="00E028D3">
        <w:rPr>
          <w:sz w:val="20"/>
          <w:szCs w:val="20"/>
        </w:rPr>
        <w:t>Very low importance</w:t>
      </w:r>
    </w:p>
    <w:p w14:paraId="3CED507F" w14:textId="77777777" w:rsidR="00F549C3" w:rsidRPr="00E028D3" w:rsidRDefault="00F549C3" w:rsidP="00F549C3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Low importance</w:t>
      </w:r>
    </w:p>
    <w:p w14:paraId="7735EB4E" w14:textId="77777777" w:rsidR="00F549C3" w:rsidRPr="00E028D3" w:rsidRDefault="00F549C3" w:rsidP="00F549C3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Moderate importance</w:t>
      </w:r>
      <w:r w:rsidRPr="00E028D3">
        <w:rPr>
          <w:sz w:val="20"/>
          <w:szCs w:val="20"/>
        </w:rPr>
        <w:br/>
        <w:t>High importance</w:t>
      </w:r>
    </w:p>
    <w:p w14:paraId="6A910100" w14:textId="77777777" w:rsidR="00F549C3" w:rsidRPr="00E028D3" w:rsidRDefault="00F549C3" w:rsidP="00F549C3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Very high importance</w:t>
      </w:r>
    </w:p>
    <w:p w14:paraId="52DE0952" w14:textId="4C7F97CB" w:rsidR="00F549C3" w:rsidRPr="00E028D3" w:rsidRDefault="00F549C3" w:rsidP="00F013C3">
      <w:pPr>
        <w:ind w:left="720"/>
        <w:rPr>
          <w:sz w:val="20"/>
          <w:szCs w:val="20"/>
        </w:rPr>
      </w:pPr>
    </w:p>
    <w:p w14:paraId="55EF1D5D" w14:textId="51465D30" w:rsidR="00F549C3" w:rsidRPr="00E028D3" w:rsidRDefault="00F549C3" w:rsidP="00F013C3">
      <w:pPr>
        <w:ind w:left="720"/>
        <w:rPr>
          <w:sz w:val="20"/>
          <w:szCs w:val="20"/>
        </w:rPr>
      </w:pPr>
    </w:p>
    <w:p w14:paraId="03B19BE0" w14:textId="35E1E52D" w:rsidR="00F549C3" w:rsidRPr="001A3C05" w:rsidRDefault="001A3C05" w:rsidP="001A3C05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Question: </w:t>
      </w:r>
      <w:r w:rsidR="00F549C3" w:rsidRPr="001A3C05">
        <w:rPr>
          <w:b/>
          <w:sz w:val="20"/>
          <w:szCs w:val="20"/>
        </w:rPr>
        <w:t>How important is lung health?</w:t>
      </w:r>
      <w:r>
        <w:rPr>
          <w:b/>
          <w:sz w:val="20"/>
          <w:szCs w:val="20"/>
        </w:rPr>
        <w:br/>
        <w:t>Simplified: Lung Health</w:t>
      </w:r>
      <w:r w:rsidR="00F549C3" w:rsidRPr="001A3C05">
        <w:rPr>
          <w:b/>
          <w:sz w:val="20"/>
          <w:szCs w:val="20"/>
        </w:rPr>
        <w:t xml:space="preserve"> </w:t>
      </w:r>
    </w:p>
    <w:p w14:paraId="4FB591D4" w14:textId="77777777" w:rsidR="00F549C3" w:rsidRPr="00E028D3" w:rsidRDefault="00F549C3" w:rsidP="00F549C3">
      <w:pPr>
        <w:ind w:left="720"/>
        <w:rPr>
          <w:sz w:val="20"/>
          <w:szCs w:val="20"/>
        </w:rPr>
      </w:pPr>
    </w:p>
    <w:p w14:paraId="69C669FD" w14:textId="2088273C" w:rsidR="00F549C3" w:rsidRPr="00E028D3" w:rsidRDefault="00F549C3" w:rsidP="00F549C3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 xml:space="preserve">Consider This: Did you know </w:t>
      </w:r>
      <w:r w:rsidR="003771DB">
        <w:rPr>
          <w:sz w:val="20"/>
          <w:szCs w:val="20"/>
        </w:rPr>
        <w:t xml:space="preserve">that dry </w:t>
      </w:r>
      <w:r w:rsidRPr="00E028D3">
        <w:rPr>
          <w:sz w:val="20"/>
          <w:szCs w:val="20"/>
        </w:rPr>
        <w:t>lungs are prone to irritation</w:t>
      </w:r>
      <w:r w:rsidR="003771DB">
        <w:rPr>
          <w:sz w:val="20"/>
          <w:szCs w:val="20"/>
        </w:rPr>
        <w:t>?</w:t>
      </w:r>
      <w:r w:rsidRPr="00E028D3">
        <w:rPr>
          <w:sz w:val="20"/>
          <w:szCs w:val="20"/>
        </w:rPr>
        <w:t xml:space="preserve"> </w:t>
      </w:r>
      <w:r w:rsidR="003771DB">
        <w:rPr>
          <w:sz w:val="20"/>
          <w:szCs w:val="20"/>
        </w:rPr>
        <w:t>That’s why it’s</w:t>
      </w:r>
      <w:r w:rsidR="00C558E6">
        <w:rPr>
          <w:sz w:val="20"/>
          <w:szCs w:val="20"/>
        </w:rPr>
        <w:t xml:space="preserve"> important to</w:t>
      </w:r>
      <w:r w:rsidRPr="00E028D3">
        <w:rPr>
          <w:sz w:val="20"/>
          <w:szCs w:val="20"/>
        </w:rPr>
        <w:t xml:space="preserve"> </w:t>
      </w:r>
      <w:r w:rsidR="0069304A">
        <w:rPr>
          <w:sz w:val="20"/>
          <w:szCs w:val="20"/>
        </w:rPr>
        <w:t xml:space="preserve">always </w:t>
      </w:r>
      <w:r w:rsidRPr="00E028D3">
        <w:rPr>
          <w:sz w:val="20"/>
          <w:szCs w:val="20"/>
        </w:rPr>
        <w:t xml:space="preserve">stay hydrated. </w:t>
      </w:r>
      <w:r w:rsidR="003771DB">
        <w:rPr>
          <w:sz w:val="20"/>
          <w:szCs w:val="20"/>
        </w:rPr>
        <w:t>In addition, n</w:t>
      </w:r>
      <w:r w:rsidRPr="00E028D3">
        <w:rPr>
          <w:sz w:val="20"/>
          <w:szCs w:val="20"/>
        </w:rPr>
        <w:t>utrients found in apples, fis</w:t>
      </w:r>
      <w:r w:rsidR="0069304A">
        <w:rPr>
          <w:sz w:val="20"/>
          <w:szCs w:val="20"/>
        </w:rPr>
        <w:t>h</w:t>
      </w:r>
      <w:r w:rsidR="003771DB">
        <w:rPr>
          <w:sz w:val="20"/>
          <w:szCs w:val="20"/>
        </w:rPr>
        <w:t xml:space="preserve"> </w:t>
      </w:r>
      <w:r w:rsidR="003771DB" w:rsidRPr="00E028D3">
        <w:rPr>
          <w:sz w:val="20"/>
          <w:szCs w:val="20"/>
        </w:rPr>
        <w:t>omegas</w:t>
      </w:r>
      <w:r w:rsidR="0069304A">
        <w:rPr>
          <w:sz w:val="20"/>
          <w:szCs w:val="20"/>
        </w:rPr>
        <w:t xml:space="preserve">, broccoli, walnuts, </w:t>
      </w:r>
      <w:r w:rsidR="003771DB">
        <w:rPr>
          <w:sz w:val="20"/>
          <w:szCs w:val="20"/>
        </w:rPr>
        <w:t xml:space="preserve">and </w:t>
      </w:r>
      <w:r w:rsidR="0069304A">
        <w:rPr>
          <w:sz w:val="20"/>
          <w:szCs w:val="20"/>
        </w:rPr>
        <w:t xml:space="preserve">berries </w:t>
      </w:r>
      <w:r w:rsidRPr="00E028D3">
        <w:rPr>
          <w:sz w:val="20"/>
          <w:szCs w:val="20"/>
        </w:rPr>
        <w:t>all have nutrients that can support good lung health and good breathing.</w:t>
      </w:r>
    </w:p>
    <w:p w14:paraId="0923887F" w14:textId="77777777" w:rsidR="00F549C3" w:rsidRPr="00E028D3" w:rsidRDefault="00F549C3" w:rsidP="00F549C3">
      <w:pPr>
        <w:ind w:left="720"/>
        <w:rPr>
          <w:sz w:val="20"/>
          <w:szCs w:val="20"/>
        </w:rPr>
      </w:pPr>
    </w:p>
    <w:p w14:paraId="7BDCF961" w14:textId="5B23D808" w:rsidR="00F549C3" w:rsidRPr="00E028D3" w:rsidRDefault="00F549C3" w:rsidP="0057455A">
      <w:pPr>
        <w:ind w:left="720"/>
        <w:outlineLvl w:val="0"/>
        <w:rPr>
          <w:sz w:val="20"/>
          <w:szCs w:val="20"/>
        </w:rPr>
      </w:pPr>
      <w:r w:rsidRPr="00E028D3">
        <w:rPr>
          <w:sz w:val="20"/>
          <w:szCs w:val="20"/>
        </w:rPr>
        <w:t>Very low importance</w:t>
      </w:r>
    </w:p>
    <w:p w14:paraId="675802B6" w14:textId="77777777" w:rsidR="00F549C3" w:rsidRPr="00E028D3" w:rsidRDefault="00F549C3" w:rsidP="00F549C3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Low importance</w:t>
      </w:r>
    </w:p>
    <w:p w14:paraId="366CDF5A" w14:textId="77777777" w:rsidR="00F549C3" w:rsidRPr="00E028D3" w:rsidRDefault="00F549C3" w:rsidP="00F549C3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Moderate importance</w:t>
      </w:r>
      <w:r w:rsidRPr="00E028D3">
        <w:rPr>
          <w:sz w:val="20"/>
          <w:szCs w:val="20"/>
        </w:rPr>
        <w:br/>
        <w:t>High importance</w:t>
      </w:r>
    </w:p>
    <w:p w14:paraId="09C1545E" w14:textId="77777777" w:rsidR="00F549C3" w:rsidRPr="00E028D3" w:rsidRDefault="00F549C3" w:rsidP="00F549C3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Very high importance</w:t>
      </w:r>
    </w:p>
    <w:p w14:paraId="58CE575D" w14:textId="77777777" w:rsidR="00F549C3" w:rsidRPr="00E028D3" w:rsidRDefault="00F549C3" w:rsidP="00F549C3">
      <w:pPr>
        <w:ind w:left="720"/>
        <w:rPr>
          <w:sz w:val="20"/>
          <w:szCs w:val="20"/>
        </w:rPr>
      </w:pPr>
    </w:p>
    <w:p w14:paraId="5288AEF6" w14:textId="77777777" w:rsidR="003771DB" w:rsidRDefault="003771DB" w:rsidP="00773BBD">
      <w:pPr>
        <w:ind w:left="720"/>
        <w:rPr>
          <w:b/>
          <w:sz w:val="20"/>
          <w:szCs w:val="20"/>
        </w:rPr>
      </w:pPr>
    </w:p>
    <w:p w14:paraId="7D6FFDCD" w14:textId="77777777" w:rsidR="003771DB" w:rsidRDefault="003771DB" w:rsidP="00773BBD">
      <w:pPr>
        <w:ind w:left="720"/>
        <w:rPr>
          <w:b/>
          <w:sz w:val="20"/>
          <w:szCs w:val="20"/>
        </w:rPr>
      </w:pPr>
    </w:p>
    <w:p w14:paraId="06AA7DB6" w14:textId="162AA7B1" w:rsidR="00F549C3" w:rsidRPr="00773BBD" w:rsidRDefault="00773BBD" w:rsidP="00773BBD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Question: </w:t>
      </w:r>
      <w:r w:rsidR="00F549C3" w:rsidRPr="00773BBD">
        <w:rPr>
          <w:b/>
          <w:sz w:val="20"/>
          <w:szCs w:val="20"/>
        </w:rPr>
        <w:t xml:space="preserve">How important </w:t>
      </w:r>
      <w:r w:rsidRPr="00773BBD">
        <w:rPr>
          <w:b/>
          <w:sz w:val="20"/>
          <w:szCs w:val="20"/>
        </w:rPr>
        <w:t>are</w:t>
      </w:r>
      <w:r w:rsidR="00F549C3" w:rsidRPr="00773BBD">
        <w:rPr>
          <w:b/>
          <w:sz w:val="20"/>
          <w:szCs w:val="20"/>
        </w:rPr>
        <w:t xml:space="preserve"> kidney and liver health?</w:t>
      </w:r>
      <w:r>
        <w:rPr>
          <w:b/>
          <w:sz w:val="20"/>
          <w:szCs w:val="20"/>
        </w:rPr>
        <w:br/>
        <w:t>Simplified: Kidney &amp; Liver Health</w:t>
      </w:r>
    </w:p>
    <w:p w14:paraId="55A56C7C" w14:textId="77777777" w:rsidR="00F549C3" w:rsidRPr="00E028D3" w:rsidRDefault="00F549C3" w:rsidP="00F549C3">
      <w:pPr>
        <w:ind w:left="720"/>
        <w:rPr>
          <w:sz w:val="20"/>
          <w:szCs w:val="20"/>
        </w:rPr>
      </w:pPr>
    </w:p>
    <w:p w14:paraId="463FA1D2" w14:textId="00A3ADB8" w:rsidR="00F549C3" w:rsidRPr="00E028D3" w:rsidRDefault="00F549C3" w:rsidP="00F549C3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 xml:space="preserve">Consider This: Our kidneys and liver </w:t>
      </w:r>
      <w:r w:rsidR="0069304A">
        <w:rPr>
          <w:sz w:val="20"/>
          <w:szCs w:val="20"/>
        </w:rPr>
        <w:t xml:space="preserve">help filter waste, </w:t>
      </w:r>
      <w:r w:rsidRPr="00E028D3">
        <w:rPr>
          <w:sz w:val="20"/>
          <w:szCs w:val="20"/>
        </w:rPr>
        <w:t>s</w:t>
      </w:r>
      <w:r w:rsidR="0069304A">
        <w:rPr>
          <w:sz w:val="20"/>
          <w:szCs w:val="20"/>
        </w:rPr>
        <w:t xml:space="preserve">upport hormone production, </w:t>
      </w:r>
      <w:r w:rsidRPr="00E028D3">
        <w:rPr>
          <w:sz w:val="20"/>
          <w:szCs w:val="20"/>
        </w:rPr>
        <w:t>reg</w:t>
      </w:r>
      <w:r w:rsidR="004C7917">
        <w:rPr>
          <w:sz w:val="20"/>
          <w:szCs w:val="20"/>
        </w:rPr>
        <w:t xml:space="preserve">ulate blood pressure and more. </w:t>
      </w:r>
      <w:r w:rsidR="007C2F96" w:rsidRPr="0057455A">
        <w:rPr>
          <w:color w:val="000000" w:themeColor="text1"/>
          <w:sz w:val="20"/>
          <w:szCs w:val="20"/>
        </w:rPr>
        <w:t>A diet that contains</w:t>
      </w:r>
      <w:r w:rsidR="004C7917" w:rsidRPr="0057455A">
        <w:rPr>
          <w:color w:val="000000" w:themeColor="text1"/>
          <w:sz w:val="20"/>
          <w:szCs w:val="20"/>
        </w:rPr>
        <w:t xml:space="preserve"> </w:t>
      </w:r>
      <w:r w:rsidR="004C7917">
        <w:rPr>
          <w:sz w:val="20"/>
          <w:szCs w:val="20"/>
        </w:rPr>
        <w:t>c</w:t>
      </w:r>
      <w:r w:rsidRPr="00E028D3">
        <w:rPr>
          <w:sz w:val="20"/>
          <w:szCs w:val="20"/>
        </w:rPr>
        <w:t>auliflower, blueberries, fish</w:t>
      </w:r>
      <w:r w:rsidR="004C7917">
        <w:rPr>
          <w:sz w:val="20"/>
          <w:szCs w:val="20"/>
        </w:rPr>
        <w:t xml:space="preserve"> </w:t>
      </w:r>
      <w:r w:rsidR="004C7917" w:rsidRPr="00E028D3">
        <w:rPr>
          <w:sz w:val="20"/>
          <w:szCs w:val="20"/>
        </w:rPr>
        <w:t>omeg</w:t>
      </w:r>
      <w:r w:rsidR="004C7917">
        <w:rPr>
          <w:sz w:val="20"/>
          <w:szCs w:val="20"/>
        </w:rPr>
        <w:t>as</w:t>
      </w:r>
      <w:r w:rsidRPr="00E028D3">
        <w:rPr>
          <w:sz w:val="20"/>
          <w:szCs w:val="20"/>
        </w:rPr>
        <w:t>,</w:t>
      </w:r>
      <w:r w:rsidR="004C7917">
        <w:rPr>
          <w:sz w:val="20"/>
          <w:szCs w:val="20"/>
        </w:rPr>
        <w:t xml:space="preserve"> and</w:t>
      </w:r>
      <w:r w:rsidRPr="00E028D3">
        <w:rPr>
          <w:sz w:val="20"/>
          <w:szCs w:val="20"/>
        </w:rPr>
        <w:t xml:space="preserve"> </w:t>
      </w:r>
      <w:r w:rsidR="0069304A" w:rsidRPr="00E028D3">
        <w:rPr>
          <w:sz w:val="20"/>
          <w:szCs w:val="20"/>
        </w:rPr>
        <w:t>flavonoids</w:t>
      </w:r>
      <w:r w:rsidRPr="00E028D3">
        <w:rPr>
          <w:sz w:val="20"/>
          <w:szCs w:val="20"/>
        </w:rPr>
        <w:t xml:space="preserve"> found in grapes </w:t>
      </w:r>
      <w:r w:rsidR="004C7917">
        <w:rPr>
          <w:sz w:val="20"/>
          <w:szCs w:val="20"/>
        </w:rPr>
        <w:t>are</w:t>
      </w:r>
      <w:r w:rsidRPr="00E028D3">
        <w:rPr>
          <w:sz w:val="20"/>
          <w:szCs w:val="20"/>
        </w:rPr>
        <w:t xml:space="preserve"> good for your kidney and </w:t>
      </w:r>
      <w:r w:rsidR="0069304A">
        <w:rPr>
          <w:sz w:val="20"/>
          <w:szCs w:val="20"/>
        </w:rPr>
        <w:t xml:space="preserve">liver </w:t>
      </w:r>
      <w:r w:rsidRPr="00E028D3">
        <w:rPr>
          <w:sz w:val="20"/>
          <w:szCs w:val="20"/>
        </w:rPr>
        <w:t>health too.</w:t>
      </w:r>
    </w:p>
    <w:p w14:paraId="122FC7CA" w14:textId="77777777" w:rsidR="00F549C3" w:rsidRPr="00E028D3" w:rsidRDefault="00F549C3" w:rsidP="00F549C3">
      <w:pPr>
        <w:ind w:left="720"/>
        <w:rPr>
          <w:sz w:val="20"/>
          <w:szCs w:val="20"/>
        </w:rPr>
      </w:pPr>
    </w:p>
    <w:p w14:paraId="4E104355" w14:textId="77777777" w:rsidR="00F549C3" w:rsidRPr="00E028D3" w:rsidRDefault="00F549C3" w:rsidP="0057455A">
      <w:pPr>
        <w:ind w:left="720"/>
        <w:outlineLvl w:val="0"/>
        <w:rPr>
          <w:sz w:val="20"/>
          <w:szCs w:val="20"/>
        </w:rPr>
      </w:pPr>
      <w:r w:rsidRPr="00E028D3">
        <w:rPr>
          <w:sz w:val="20"/>
          <w:szCs w:val="20"/>
        </w:rPr>
        <w:t>Very low importance</w:t>
      </w:r>
    </w:p>
    <w:p w14:paraId="60F4017F" w14:textId="77777777" w:rsidR="00F549C3" w:rsidRPr="00E028D3" w:rsidRDefault="00F549C3" w:rsidP="00F549C3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Low importance</w:t>
      </w:r>
    </w:p>
    <w:p w14:paraId="0BEA5B61" w14:textId="77777777" w:rsidR="00F549C3" w:rsidRPr="00E028D3" w:rsidRDefault="00F549C3" w:rsidP="00F549C3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Moderate importance</w:t>
      </w:r>
      <w:r w:rsidRPr="00E028D3">
        <w:rPr>
          <w:sz w:val="20"/>
          <w:szCs w:val="20"/>
        </w:rPr>
        <w:br/>
        <w:t>High importance</w:t>
      </w:r>
    </w:p>
    <w:p w14:paraId="38C03D7A" w14:textId="77777777" w:rsidR="00F549C3" w:rsidRPr="00E028D3" w:rsidRDefault="00F549C3" w:rsidP="00F549C3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Very high importance</w:t>
      </w:r>
    </w:p>
    <w:p w14:paraId="1371E391" w14:textId="77777777" w:rsidR="00F549C3" w:rsidRPr="00E028D3" w:rsidRDefault="00F549C3" w:rsidP="00F013C3">
      <w:pPr>
        <w:ind w:left="720"/>
        <w:rPr>
          <w:sz w:val="20"/>
          <w:szCs w:val="20"/>
        </w:rPr>
      </w:pPr>
    </w:p>
    <w:p w14:paraId="1FB6CDF1" w14:textId="6E69D138" w:rsidR="007B407B" w:rsidRPr="00E028D3" w:rsidRDefault="007B407B">
      <w:pPr>
        <w:rPr>
          <w:b/>
          <w:sz w:val="20"/>
          <w:szCs w:val="20"/>
        </w:rPr>
      </w:pPr>
    </w:p>
    <w:p w14:paraId="7866A9C1" w14:textId="39001885" w:rsidR="00382022" w:rsidRPr="000F263D" w:rsidRDefault="00382022" w:rsidP="002841D6">
      <w:pPr>
        <w:rPr>
          <w:b/>
          <w:sz w:val="20"/>
          <w:szCs w:val="20"/>
        </w:rPr>
      </w:pPr>
      <w:r w:rsidRPr="00E028D3">
        <w:rPr>
          <w:b/>
          <w:sz w:val="20"/>
          <w:szCs w:val="20"/>
        </w:rPr>
        <w:t>QUADRANT:</w:t>
      </w:r>
      <w:r w:rsidRPr="00E028D3">
        <w:rPr>
          <w:sz w:val="20"/>
          <w:szCs w:val="20"/>
        </w:rPr>
        <w:t xml:space="preserve"> DIGESTION &amp; IMMUNITY</w:t>
      </w:r>
    </w:p>
    <w:p w14:paraId="158B4CF9" w14:textId="206BD20B" w:rsidR="00382022" w:rsidRPr="00E028D3" w:rsidRDefault="00382022" w:rsidP="0057455A">
      <w:pPr>
        <w:outlineLvl w:val="0"/>
        <w:rPr>
          <w:b/>
          <w:sz w:val="20"/>
          <w:szCs w:val="20"/>
        </w:rPr>
      </w:pPr>
      <w:r w:rsidRPr="00E028D3">
        <w:rPr>
          <w:b/>
          <w:sz w:val="20"/>
          <w:szCs w:val="20"/>
        </w:rPr>
        <w:t xml:space="preserve">HEALTH ITEM: </w:t>
      </w:r>
      <w:r w:rsidR="009C3EB2">
        <w:rPr>
          <w:sz w:val="20"/>
          <w:szCs w:val="20"/>
        </w:rPr>
        <w:t>Constipation and regularity</w:t>
      </w:r>
      <w:r w:rsidRPr="00E028D3">
        <w:rPr>
          <w:b/>
          <w:sz w:val="20"/>
          <w:szCs w:val="20"/>
        </w:rPr>
        <w:t xml:space="preserve"> </w:t>
      </w:r>
      <w:r w:rsidR="00E0033B" w:rsidRPr="00E028D3">
        <w:rPr>
          <w:b/>
          <w:sz w:val="20"/>
          <w:szCs w:val="20"/>
        </w:rPr>
        <w:tab/>
      </w:r>
    </w:p>
    <w:p w14:paraId="1C14A9AD" w14:textId="77777777" w:rsidR="000952E8" w:rsidRPr="00E028D3" w:rsidRDefault="000952E8" w:rsidP="00E169DD">
      <w:pPr>
        <w:ind w:left="720"/>
        <w:rPr>
          <w:b/>
          <w:sz w:val="20"/>
          <w:szCs w:val="20"/>
        </w:rPr>
      </w:pPr>
    </w:p>
    <w:p w14:paraId="2BE3F3AA" w14:textId="77777777" w:rsidR="00E169DD" w:rsidRPr="000F263D" w:rsidRDefault="00E169DD" w:rsidP="00E169DD">
      <w:pPr>
        <w:ind w:left="720"/>
        <w:rPr>
          <w:b/>
          <w:sz w:val="20"/>
          <w:szCs w:val="20"/>
        </w:rPr>
      </w:pPr>
    </w:p>
    <w:p w14:paraId="0DC071C7" w14:textId="342E9A9E" w:rsidR="00A56DE8" w:rsidRDefault="000F263D" w:rsidP="0057455A">
      <w:pPr>
        <w:ind w:firstLine="72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Question: </w:t>
      </w:r>
      <w:r w:rsidR="00A56DE8" w:rsidRPr="000F263D">
        <w:rPr>
          <w:b/>
          <w:sz w:val="20"/>
          <w:szCs w:val="20"/>
        </w:rPr>
        <w:t xml:space="preserve">How important is </w:t>
      </w:r>
      <w:r w:rsidR="001D093E" w:rsidRPr="000F263D">
        <w:rPr>
          <w:b/>
          <w:sz w:val="20"/>
          <w:szCs w:val="20"/>
        </w:rPr>
        <w:t>preventing constipation and maintaining</w:t>
      </w:r>
      <w:r w:rsidR="00A56DE8" w:rsidRPr="000F263D">
        <w:rPr>
          <w:b/>
          <w:sz w:val="20"/>
          <w:szCs w:val="20"/>
        </w:rPr>
        <w:t xml:space="preserve"> </w:t>
      </w:r>
      <w:r w:rsidR="001D093E" w:rsidRPr="000F263D">
        <w:rPr>
          <w:b/>
          <w:sz w:val="20"/>
          <w:szCs w:val="20"/>
        </w:rPr>
        <w:t>regularity</w:t>
      </w:r>
      <w:r w:rsidR="00A56DE8" w:rsidRPr="000F263D">
        <w:rPr>
          <w:b/>
          <w:sz w:val="20"/>
          <w:szCs w:val="20"/>
        </w:rPr>
        <w:t>?</w:t>
      </w:r>
    </w:p>
    <w:p w14:paraId="7AEE5D70" w14:textId="4E040E11" w:rsidR="000F263D" w:rsidRPr="000F263D" w:rsidRDefault="000F263D" w:rsidP="0057455A">
      <w:pPr>
        <w:ind w:firstLine="72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Simplified: Preventing C</w:t>
      </w:r>
      <w:r w:rsidRPr="000F263D">
        <w:rPr>
          <w:b/>
          <w:sz w:val="20"/>
          <w:szCs w:val="20"/>
        </w:rPr>
        <w:t xml:space="preserve">onstipation </w:t>
      </w:r>
      <w:r>
        <w:rPr>
          <w:b/>
          <w:sz w:val="20"/>
          <w:szCs w:val="20"/>
        </w:rPr>
        <w:t>&amp; M</w:t>
      </w:r>
      <w:r w:rsidRPr="000F263D">
        <w:rPr>
          <w:b/>
          <w:sz w:val="20"/>
          <w:szCs w:val="20"/>
        </w:rPr>
        <w:t xml:space="preserve">aintaining </w:t>
      </w:r>
      <w:r>
        <w:rPr>
          <w:b/>
          <w:sz w:val="20"/>
          <w:szCs w:val="20"/>
        </w:rPr>
        <w:t>R</w:t>
      </w:r>
      <w:r w:rsidRPr="000F263D">
        <w:rPr>
          <w:b/>
          <w:sz w:val="20"/>
          <w:szCs w:val="20"/>
        </w:rPr>
        <w:t>egularity</w:t>
      </w:r>
    </w:p>
    <w:p w14:paraId="290054C8" w14:textId="77777777" w:rsidR="004B3BFD" w:rsidRPr="00E028D3" w:rsidRDefault="004B3BFD" w:rsidP="00A56DE8">
      <w:pPr>
        <w:ind w:left="720"/>
        <w:rPr>
          <w:sz w:val="20"/>
          <w:szCs w:val="20"/>
        </w:rPr>
      </w:pPr>
    </w:p>
    <w:p w14:paraId="18EB3C5A" w14:textId="264FEC21" w:rsidR="004B3BFD" w:rsidRPr="00E028D3" w:rsidRDefault="00A56DE8" w:rsidP="000C00ED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 xml:space="preserve">Consider This: </w:t>
      </w:r>
      <w:r w:rsidR="004B3BFD" w:rsidRPr="004B3BFD">
        <w:rPr>
          <w:color w:val="FF0000"/>
          <w:sz w:val="20"/>
          <w:szCs w:val="20"/>
        </w:rPr>
        <w:t>Dehydration can slow your metabolism</w:t>
      </w:r>
      <w:ins w:id="78" w:author="Chris N. Mays" w:date="2018-06-18T08:40:00Z">
        <w:r w:rsidR="008C4849">
          <w:rPr>
            <w:color w:val="FF0000"/>
            <w:sz w:val="20"/>
            <w:szCs w:val="20"/>
          </w:rPr>
          <w:t>, which</w:t>
        </w:r>
      </w:ins>
      <w:ins w:id="79" w:author="Chris N. Mays" w:date="2018-06-18T08:43:00Z">
        <w:r w:rsidR="000C00ED">
          <w:rPr>
            <w:color w:val="FF0000"/>
            <w:sz w:val="20"/>
            <w:szCs w:val="20"/>
          </w:rPr>
          <w:t xml:space="preserve"> may</w:t>
        </w:r>
      </w:ins>
      <w:ins w:id="80" w:author="Chris N. Mays" w:date="2018-06-18T08:40:00Z">
        <w:r w:rsidR="000C00ED">
          <w:rPr>
            <w:color w:val="FF0000"/>
            <w:sz w:val="20"/>
            <w:szCs w:val="20"/>
          </w:rPr>
          <w:t xml:space="preserve"> impact</w:t>
        </w:r>
        <w:r w:rsidR="008C4849">
          <w:rPr>
            <w:color w:val="FF0000"/>
            <w:sz w:val="20"/>
            <w:szCs w:val="20"/>
          </w:rPr>
          <w:t xml:space="preserve"> your weight</w:t>
        </w:r>
      </w:ins>
      <w:ins w:id="81" w:author="Chris N. Mays" w:date="2018-06-18T08:41:00Z">
        <w:r w:rsidR="008C4849">
          <w:rPr>
            <w:color w:val="FF0000"/>
            <w:sz w:val="20"/>
            <w:szCs w:val="20"/>
          </w:rPr>
          <w:t>, and can</w:t>
        </w:r>
      </w:ins>
      <w:ins w:id="82" w:author="Chris N. Mays" w:date="2018-06-18T08:43:00Z">
        <w:r w:rsidR="000C00ED">
          <w:rPr>
            <w:color w:val="FF0000"/>
            <w:sz w:val="20"/>
            <w:szCs w:val="20"/>
          </w:rPr>
          <w:t xml:space="preserve"> also</w:t>
        </w:r>
      </w:ins>
      <w:ins w:id="83" w:author="Chris N. Mays" w:date="2018-06-18T08:41:00Z">
        <w:r w:rsidR="008C4849">
          <w:rPr>
            <w:color w:val="FF0000"/>
            <w:sz w:val="20"/>
            <w:szCs w:val="20"/>
          </w:rPr>
          <w:t xml:space="preserve"> slow your</w:t>
        </w:r>
      </w:ins>
      <w:del w:id="84" w:author="Chris N. Mays" w:date="2018-06-18T08:39:00Z">
        <w:r w:rsidR="004B3BFD" w:rsidRPr="004B3BFD" w:rsidDel="008C4849">
          <w:rPr>
            <w:color w:val="FF0000"/>
            <w:sz w:val="20"/>
            <w:szCs w:val="20"/>
          </w:rPr>
          <w:delText>, an</w:delText>
        </w:r>
        <w:r w:rsidR="004B3BFD" w:rsidDel="008C4849">
          <w:rPr>
            <w:color w:val="FF0000"/>
            <w:sz w:val="20"/>
            <w:szCs w:val="20"/>
          </w:rPr>
          <w:delText>d slow your</w:delText>
        </w:r>
      </w:del>
      <w:r w:rsidR="004B3BFD">
        <w:rPr>
          <w:color w:val="FF0000"/>
          <w:sz w:val="20"/>
          <w:szCs w:val="20"/>
        </w:rPr>
        <w:t xml:space="preserve"> regularity.</w:t>
      </w:r>
      <w:del w:id="85" w:author="Chris N. Mays" w:date="2018-06-18T08:41:00Z">
        <w:r w:rsidR="004B3BFD" w:rsidDel="008C4849">
          <w:rPr>
            <w:color w:val="FF0000"/>
            <w:sz w:val="20"/>
            <w:szCs w:val="20"/>
          </w:rPr>
          <w:delText xml:space="preserve"> It can also slow metabolism</w:delText>
        </w:r>
      </w:del>
      <w:del w:id="86" w:author="Chris N. Mays" w:date="2018-06-18T08:40:00Z">
        <w:r w:rsidR="004B3BFD" w:rsidDel="008C4849">
          <w:rPr>
            <w:color w:val="FF0000"/>
            <w:sz w:val="20"/>
            <w:szCs w:val="20"/>
          </w:rPr>
          <w:delText>, which impacts your weight.</w:delText>
        </w:r>
      </w:del>
      <w:r w:rsidR="004B3BFD">
        <w:rPr>
          <w:color w:val="FF0000"/>
          <w:sz w:val="20"/>
          <w:szCs w:val="20"/>
        </w:rPr>
        <w:t xml:space="preserve"> </w:t>
      </w:r>
      <w:ins w:id="87" w:author="Chris N. Mays" w:date="2018-06-18T08:44:00Z">
        <w:r w:rsidR="000C00ED">
          <w:rPr>
            <w:color w:val="FF0000"/>
            <w:sz w:val="20"/>
            <w:szCs w:val="20"/>
          </w:rPr>
          <w:t>T</w:t>
        </w:r>
      </w:ins>
      <w:ins w:id="88" w:author="Chris N. Mays" w:date="2018-06-18T08:43:00Z">
        <w:r w:rsidR="000C00ED">
          <w:rPr>
            <w:color w:val="FF0000"/>
            <w:sz w:val="20"/>
            <w:szCs w:val="20"/>
          </w:rPr>
          <w:t>o help improve regularity and</w:t>
        </w:r>
      </w:ins>
      <w:ins w:id="89" w:author="Chris N. Mays" w:date="2018-06-18T08:44:00Z">
        <w:r w:rsidR="000C00ED">
          <w:rPr>
            <w:color w:val="FF0000"/>
            <w:sz w:val="20"/>
            <w:szCs w:val="20"/>
          </w:rPr>
          <w:t xml:space="preserve"> your overall health,</w:t>
        </w:r>
      </w:ins>
      <w:ins w:id="90" w:author="Chris N. Mays" w:date="2018-06-18T08:43:00Z">
        <w:r w:rsidR="000C00ED">
          <w:rPr>
            <w:color w:val="FF0000"/>
            <w:sz w:val="20"/>
            <w:szCs w:val="20"/>
          </w:rPr>
          <w:t xml:space="preserve"> </w:t>
        </w:r>
      </w:ins>
      <w:r w:rsidR="004B3BFD">
        <w:rPr>
          <w:color w:val="FF0000"/>
          <w:sz w:val="20"/>
          <w:szCs w:val="20"/>
        </w:rPr>
        <w:t>drink at least 8 glasses of water per day</w:t>
      </w:r>
      <w:ins w:id="91" w:author="Chris N. Mays" w:date="2018-06-18T08:44:00Z">
        <w:r w:rsidR="000C00ED">
          <w:rPr>
            <w:color w:val="FF0000"/>
            <w:sz w:val="20"/>
            <w:szCs w:val="20"/>
          </w:rPr>
          <w:t xml:space="preserve"> </w:t>
        </w:r>
      </w:ins>
      <w:r w:rsidR="004B3BFD">
        <w:rPr>
          <w:color w:val="FF0000"/>
          <w:sz w:val="20"/>
          <w:szCs w:val="20"/>
        </w:rPr>
        <w:t>and add fiber to your diet</w:t>
      </w:r>
      <w:del w:id="92" w:author="Chris N. Mays" w:date="2018-06-18T08:43:00Z">
        <w:r w:rsidR="004B3BFD" w:rsidDel="000C00ED">
          <w:rPr>
            <w:color w:val="FF0000"/>
            <w:sz w:val="20"/>
            <w:szCs w:val="20"/>
          </w:rPr>
          <w:delText xml:space="preserve"> to help improve regularity and improve your health</w:delText>
        </w:r>
      </w:del>
      <w:r w:rsidR="004B3BFD">
        <w:rPr>
          <w:color w:val="FF0000"/>
          <w:sz w:val="20"/>
          <w:szCs w:val="20"/>
        </w:rPr>
        <w:t xml:space="preserve">. </w:t>
      </w:r>
    </w:p>
    <w:p w14:paraId="1EE8D8C0" w14:textId="77777777" w:rsidR="00A56DE8" w:rsidRPr="00E028D3" w:rsidRDefault="00A56DE8" w:rsidP="00A56DE8">
      <w:pPr>
        <w:ind w:left="720"/>
        <w:rPr>
          <w:sz w:val="20"/>
          <w:szCs w:val="20"/>
        </w:rPr>
      </w:pPr>
    </w:p>
    <w:p w14:paraId="65CFF160" w14:textId="77777777" w:rsidR="00A56DE8" w:rsidRPr="00E028D3" w:rsidRDefault="00A56DE8" w:rsidP="0057455A">
      <w:pPr>
        <w:ind w:left="720"/>
        <w:outlineLvl w:val="0"/>
        <w:rPr>
          <w:sz w:val="20"/>
          <w:szCs w:val="20"/>
        </w:rPr>
      </w:pPr>
      <w:r w:rsidRPr="00E028D3">
        <w:rPr>
          <w:sz w:val="20"/>
          <w:szCs w:val="20"/>
        </w:rPr>
        <w:t>Very low importance</w:t>
      </w:r>
    </w:p>
    <w:p w14:paraId="756BCF7B" w14:textId="77777777" w:rsidR="00A56DE8" w:rsidRPr="00E028D3" w:rsidRDefault="00A56DE8" w:rsidP="00A56DE8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Low importance</w:t>
      </w:r>
    </w:p>
    <w:p w14:paraId="44039932" w14:textId="77777777" w:rsidR="00A56DE8" w:rsidRPr="00E028D3" w:rsidRDefault="00A56DE8" w:rsidP="00A56DE8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Moderate importance</w:t>
      </w:r>
      <w:r w:rsidRPr="00E028D3">
        <w:rPr>
          <w:sz w:val="20"/>
          <w:szCs w:val="20"/>
        </w:rPr>
        <w:br/>
        <w:t>High importance</w:t>
      </w:r>
    </w:p>
    <w:p w14:paraId="5918E236" w14:textId="77777777" w:rsidR="00A56DE8" w:rsidRPr="00E028D3" w:rsidRDefault="00A56DE8" w:rsidP="00A56DE8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Very high importance</w:t>
      </w:r>
    </w:p>
    <w:p w14:paraId="0283CF68" w14:textId="77777777" w:rsidR="00A56DE8" w:rsidRPr="00E028D3" w:rsidRDefault="00A56DE8" w:rsidP="00A56DE8">
      <w:pPr>
        <w:ind w:firstLine="720"/>
        <w:rPr>
          <w:sz w:val="20"/>
          <w:szCs w:val="20"/>
        </w:rPr>
      </w:pPr>
    </w:p>
    <w:p w14:paraId="67BFAB3E" w14:textId="1385D297" w:rsidR="000F263D" w:rsidRPr="000F263D" w:rsidRDefault="000F263D" w:rsidP="000F263D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Question: </w:t>
      </w:r>
      <w:r w:rsidR="00312F09" w:rsidRPr="000F263D">
        <w:rPr>
          <w:b/>
          <w:sz w:val="20"/>
          <w:szCs w:val="20"/>
        </w:rPr>
        <w:t>How important is preventing diarrhea or an upset stomach?</w:t>
      </w:r>
      <w:r w:rsidR="00312F09" w:rsidRPr="00E028D3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Simplified: Preventing Diarrhea Or An Upset S</w:t>
      </w:r>
      <w:r w:rsidRPr="000F263D">
        <w:rPr>
          <w:b/>
          <w:sz w:val="20"/>
          <w:szCs w:val="20"/>
        </w:rPr>
        <w:t>tomach</w:t>
      </w:r>
    </w:p>
    <w:p w14:paraId="2C8AE009" w14:textId="0C099C59" w:rsidR="00312F09" w:rsidRPr="00E028D3" w:rsidRDefault="00312F09" w:rsidP="00312F09">
      <w:pPr>
        <w:ind w:firstLine="720"/>
        <w:rPr>
          <w:sz w:val="20"/>
          <w:szCs w:val="20"/>
        </w:rPr>
      </w:pPr>
    </w:p>
    <w:p w14:paraId="66C18312" w14:textId="3CE3BDB2" w:rsidR="00312F09" w:rsidRPr="00E028D3" w:rsidRDefault="00312F09" w:rsidP="00312F09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 xml:space="preserve">Consider This: </w:t>
      </w:r>
      <w:r w:rsidR="006F1DC2" w:rsidRPr="00E028D3">
        <w:rPr>
          <w:sz w:val="20"/>
          <w:szCs w:val="20"/>
        </w:rPr>
        <w:t>Stress, travel, poor diet, and even spicy foods can all lead to an upset stomach or othe</w:t>
      </w:r>
      <w:r w:rsidR="004B3BFD">
        <w:rPr>
          <w:sz w:val="20"/>
          <w:szCs w:val="20"/>
        </w:rPr>
        <w:t xml:space="preserve">r issues. Foods like pineapple and </w:t>
      </w:r>
      <w:r w:rsidR="006F1DC2" w:rsidRPr="00E028D3">
        <w:rPr>
          <w:sz w:val="20"/>
          <w:szCs w:val="20"/>
        </w:rPr>
        <w:t>papaya contain enzymes that can help break down food for easier digestion.</w:t>
      </w:r>
    </w:p>
    <w:p w14:paraId="28CE4685" w14:textId="77777777" w:rsidR="00312F09" w:rsidRPr="00E028D3" w:rsidRDefault="00312F09" w:rsidP="00312F09">
      <w:pPr>
        <w:ind w:left="720"/>
        <w:rPr>
          <w:sz w:val="20"/>
          <w:szCs w:val="20"/>
        </w:rPr>
      </w:pPr>
    </w:p>
    <w:p w14:paraId="0C743542" w14:textId="77777777" w:rsidR="00312F09" w:rsidRPr="00E028D3" w:rsidRDefault="00312F09" w:rsidP="0057455A">
      <w:pPr>
        <w:ind w:left="720"/>
        <w:outlineLvl w:val="0"/>
        <w:rPr>
          <w:sz w:val="20"/>
          <w:szCs w:val="20"/>
        </w:rPr>
      </w:pPr>
      <w:r w:rsidRPr="00E028D3">
        <w:rPr>
          <w:sz w:val="20"/>
          <w:szCs w:val="20"/>
        </w:rPr>
        <w:t>Very low importance</w:t>
      </w:r>
    </w:p>
    <w:p w14:paraId="612BEFC1" w14:textId="77777777" w:rsidR="00312F09" w:rsidRPr="00E028D3" w:rsidRDefault="00312F09" w:rsidP="00312F09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Low importance</w:t>
      </w:r>
    </w:p>
    <w:p w14:paraId="6D99A397" w14:textId="77777777" w:rsidR="00312F09" w:rsidRPr="00E028D3" w:rsidRDefault="00312F09" w:rsidP="00312F09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Moderate importance</w:t>
      </w:r>
      <w:r w:rsidRPr="00E028D3">
        <w:rPr>
          <w:sz w:val="20"/>
          <w:szCs w:val="20"/>
        </w:rPr>
        <w:br/>
        <w:t>High importance</w:t>
      </w:r>
    </w:p>
    <w:p w14:paraId="3A25C7F3" w14:textId="77777777" w:rsidR="00312F09" w:rsidRPr="00E028D3" w:rsidRDefault="00312F09" w:rsidP="00312F09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Very high importance</w:t>
      </w:r>
    </w:p>
    <w:p w14:paraId="4F1C5528" w14:textId="77777777" w:rsidR="00312F09" w:rsidRPr="00E028D3" w:rsidRDefault="00312F09" w:rsidP="00A56DE8">
      <w:pPr>
        <w:ind w:firstLine="720"/>
        <w:rPr>
          <w:sz w:val="20"/>
          <w:szCs w:val="20"/>
        </w:rPr>
      </w:pPr>
    </w:p>
    <w:p w14:paraId="3372DB9C" w14:textId="77777777" w:rsidR="00312F09" w:rsidRPr="00E028D3" w:rsidRDefault="00312F09" w:rsidP="00A56DE8">
      <w:pPr>
        <w:ind w:firstLine="720"/>
        <w:rPr>
          <w:sz w:val="20"/>
          <w:szCs w:val="20"/>
        </w:rPr>
      </w:pPr>
    </w:p>
    <w:p w14:paraId="2B00837B" w14:textId="222C9B70" w:rsidR="00E169DD" w:rsidRPr="00794BB9" w:rsidRDefault="00794BB9" w:rsidP="00A56DE8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Question: </w:t>
      </w:r>
      <w:r w:rsidR="00E169DD" w:rsidRPr="00794BB9">
        <w:rPr>
          <w:b/>
          <w:sz w:val="20"/>
          <w:szCs w:val="20"/>
        </w:rPr>
        <w:t xml:space="preserve">How important is </w:t>
      </w:r>
      <w:r w:rsidR="001C3D68" w:rsidRPr="00794BB9">
        <w:rPr>
          <w:b/>
          <w:sz w:val="20"/>
          <w:szCs w:val="20"/>
        </w:rPr>
        <w:t>alleviating the impact of stress and pollution?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tab/>
        <w:t>Simplified: Impact Of Stress &amp; P</w:t>
      </w:r>
      <w:r w:rsidRPr="00794BB9">
        <w:rPr>
          <w:b/>
          <w:sz w:val="20"/>
          <w:szCs w:val="20"/>
        </w:rPr>
        <w:t>ollution</w:t>
      </w:r>
    </w:p>
    <w:p w14:paraId="4DC0C958" w14:textId="77777777" w:rsidR="00E169DD" w:rsidRPr="00E028D3" w:rsidRDefault="00E169DD" w:rsidP="00E169DD">
      <w:pPr>
        <w:ind w:left="720"/>
        <w:rPr>
          <w:sz w:val="20"/>
          <w:szCs w:val="20"/>
        </w:rPr>
      </w:pPr>
    </w:p>
    <w:p w14:paraId="77F90FA1" w14:textId="71FF78DC" w:rsidR="00E169DD" w:rsidRPr="00E028D3" w:rsidRDefault="00E0033B" w:rsidP="00E169DD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Consider T</w:t>
      </w:r>
      <w:r w:rsidR="00E169DD" w:rsidRPr="00E028D3">
        <w:rPr>
          <w:sz w:val="20"/>
          <w:szCs w:val="20"/>
        </w:rPr>
        <w:t xml:space="preserve">his: </w:t>
      </w:r>
      <w:r w:rsidR="002A0078" w:rsidRPr="00E028D3">
        <w:rPr>
          <w:sz w:val="20"/>
          <w:szCs w:val="20"/>
        </w:rPr>
        <w:t>p</w:t>
      </w:r>
      <w:r w:rsidR="00E169DD" w:rsidRPr="00E028D3">
        <w:rPr>
          <w:sz w:val="20"/>
          <w:szCs w:val="20"/>
        </w:rPr>
        <w:t xml:space="preserve">ollution and stress </w:t>
      </w:r>
      <w:r w:rsidR="00940CB4">
        <w:rPr>
          <w:sz w:val="20"/>
          <w:szCs w:val="20"/>
        </w:rPr>
        <w:t xml:space="preserve">can negatively impact memory, digestion, the </w:t>
      </w:r>
      <w:r w:rsidR="00E169DD" w:rsidRPr="00E028D3">
        <w:rPr>
          <w:sz w:val="20"/>
          <w:szCs w:val="20"/>
        </w:rPr>
        <w:t>stomach, sleep</w:t>
      </w:r>
      <w:r w:rsidR="00940CB4">
        <w:rPr>
          <w:sz w:val="20"/>
          <w:szCs w:val="20"/>
        </w:rPr>
        <w:t>,</w:t>
      </w:r>
      <w:r w:rsidR="00E169DD" w:rsidRPr="00E028D3">
        <w:rPr>
          <w:sz w:val="20"/>
          <w:szCs w:val="20"/>
        </w:rPr>
        <w:t xml:space="preserve"> and more. Antioxidants help protect and defend at the cellular level, while suppo</w:t>
      </w:r>
      <w:r w:rsidR="00940CB4">
        <w:rPr>
          <w:sz w:val="20"/>
          <w:szCs w:val="20"/>
        </w:rPr>
        <w:t xml:space="preserve">rting a good digestive system, which is </w:t>
      </w:r>
      <w:r w:rsidR="00E169DD" w:rsidRPr="00E028D3">
        <w:rPr>
          <w:sz w:val="20"/>
          <w:szCs w:val="20"/>
        </w:rPr>
        <w:t>where 95% of our seratonin resides.</w:t>
      </w:r>
    </w:p>
    <w:p w14:paraId="28D98B73" w14:textId="77777777" w:rsidR="00E169DD" w:rsidRPr="00E028D3" w:rsidRDefault="00E169DD" w:rsidP="00E169DD">
      <w:pPr>
        <w:ind w:left="720"/>
        <w:rPr>
          <w:sz w:val="20"/>
          <w:szCs w:val="20"/>
        </w:rPr>
      </w:pPr>
    </w:p>
    <w:p w14:paraId="09758D60" w14:textId="77777777" w:rsidR="00B47850" w:rsidRPr="00E028D3" w:rsidRDefault="00B47850" w:rsidP="00B47850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Very low importance</w:t>
      </w:r>
    </w:p>
    <w:p w14:paraId="7DBD532B" w14:textId="77777777" w:rsidR="00B47850" w:rsidRPr="00E028D3" w:rsidRDefault="00B47850" w:rsidP="00B47850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Low importance</w:t>
      </w:r>
    </w:p>
    <w:p w14:paraId="632C9AC5" w14:textId="77777777" w:rsidR="00B47850" w:rsidRPr="00E028D3" w:rsidRDefault="00B47850" w:rsidP="00B47850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Moderate importance</w:t>
      </w:r>
      <w:r w:rsidRPr="00E028D3">
        <w:rPr>
          <w:sz w:val="20"/>
          <w:szCs w:val="20"/>
        </w:rPr>
        <w:br/>
        <w:t>High importance</w:t>
      </w:r>
    </w:p>
    <w:p w14:paraId="413A6509" w14:textId="1C2C9B0F" w:rsidR="00B47850" w:rsidRPr="00E028D3" w:rsidRDefault="00B47850" w:rsidP="00B47850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lastRenderedPageBreak/>
        <w:t>Very high importance</w:t>
      </w:r>
    </w:p>
    <w:p w14:paraId="76454C69" w14:textId="5B9160AA" w:rsidR="00A56DE8" w:rsidRPr="00E028D3" w:rsidRDefault="00A56DE8" w:rsidP="00B47850">
      <w:pPr>
        <w:ind w:left="720"/>
        <w:rPr>
          <w:sz w:val="20"/>
          <w:szCs w:val="20"/>
        </w:rPr>
      </w:pPr>
    </w:p>
    <w:p w14:paraId="6F021198" w14:textId="187D627A" w:rsidR="00181343" w:rsidRDefault="00181343" w:rsidP="0057455A">
      <w:pPr>
        <w:ind w:firstLine="720"/>
        <w:outlineLvl w:val="0"/>
        <w:rPr>
          <w:b/>
          <w:sz w:val="20"/>
          <w:szCs w:val="20"/>
        </w:rPr>
      </w:pPr>
      <w:r w:rsidRPr="00181343">
        <w:rPr>
          <w:b/>
          <w:sz w:val="20"/>
          <w:szCs w:val="20"/>
        </w:rPr>
        <w:t xml:space="preserve">Question: </w:t>
      </w:r>
      <w:r w:rsidR="005822EF" w:rsidRPr="00181343">
        <w:rPr>
          <w:b/>
          <w:sz w:val="20"/>
          <w:szCs w:val="20"/>
        </w:rPr>
        <w:t>How important is preventing cold hands and feet?</w:t>
      </w:r>
      <w:r w:rsidRPr="00181343">
        <w:rPr>
          <w:rStyle w:val="CommentReference"/>
          <w:b/>
          <w:sz w:val="20"/>
          <w:szCs w:val="20"/>
        </w:rPr>
        <w:t>/H</w:t>
      </w:r>
      <w:r w:rsidRPr="00181343">
        <w:rPr>
          <w:b/>
          <w:sz w:val="20"/>
          <w:szCs w:val="20"/>
        </w:rPr>
        <w:t>ow important is healthy circulation?</w:t>
      </w:r>
    </w:p>
    <w:p w14:paraId="1D37AF93" w14:textId="48F77BCB" w:rsidR="00181343" w:rsidRPr="00181343" w:rsidRDefault="00181343" w:rsidP="0057455A">
      <w:pPr>
        <w:ind w:firstLine="72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Simplified: Healthy Circulation</w:t>
      </w:r>
    </w:p>
    <w:p w14:paraId="7116689E" w14:textId="0608F4C1" w:rsidR="005822EF" w:rsidRPr="00E028D3" w:rsidRDefault="005822EF" w:rsidP="00940CB4">
      <w:pPr>
        <w:rPr>
          <w:sz w:val="20"/>
          <w:szCs w:val="20"/>
        </w:rPr>
      </w:pPr>
    </w:p>
    <w:p w14:paraId="03B85D2E" w14:textId="352FF900" w:rsidR="005822EF" w:rsidRPr="00E028D3" w:rsidRDefault="005822EF" w:rsidP="005822EF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Consider This: Cold hands and feet can be an indication of poor circulation.  Vitamin e (found in pumpkin, nuts), niacin (found in eggs, mushrooms, milk),</w:t>
      </w:r>
      <w:r w:rsidR="00E97484">
        <w:rPr>
          <w:sz w:val="20"/>
          <w:szCs w:val="20"/>
        </w:rPr>
        <w:t xml:space="preserve"> and spices </w:t>
      </w:r>
      <w:r w:rsidRPr="00E028D3">
        <w:rPr>
          <w:sz w:val="20"/>
          <w:szCs w:val="20"/>
        </w:rPr>
        <w:t>help you feel warmer and support healthy circulation.</w:t>
      </w:r>
    </w:p>
    <w:p w14:paraId="52DB50DA" w14:textId="77777777" w:rsidR="005822EF" w:rsidRPr="00E028D3" w:rsidRDefault="005822EF" w:rsidP="005822EF">
      <w:pPr>
        <w:ind w:left="720"/>
        <w:rPr>
          <w:sz w:val="20"/>
          <w:szCs w:val="20"/>
        </w:rPr>
      </w:pPr>
    </w:p>
    <w:p w14:paraId="42B99C4D" w14:textId="77777777" w:rsidR="005822EF" w:rsidRPr="00E028D3" w:rsidRDefault="005822EF" w:rsidP="0057455A">
      <w:pPr>
        <w:ind w:left="720"/>
        <w:outlineLvl w:val="0"/>
        <w:rPr>
          <w:sz w:val="20"/>
          <w:szCs w:val="20"/>
        </w:rPr>
      </w:pPr>
      <w:r w:rsidRPr="00E028D3">
        <w:rPr>
          <w:sz w:val="20"/>
          <w:szCs w:val="20"/>
        </w:rPr>
        <w:t>Very low importance</w:t>
      </w:r>
    </w:p>
    <w:p w14:paraId="65AE1F65" w14:textId="77777777" w:rsidR="005822EF" w:rsidRPr="00E028D3" w:rsidRDefault="005822EF" w:rsidP="005822EF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Low importance</w:t>
      </w:r>
    </w:p>
    <w:p w14:paraId="63F75555" w14:textId="77777777" w:rsidR="005822EF" w:rsidRPr="00E028D3" w:rsidRDefault="005822EF" w:rsidP="005822EF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Moderate importance</w:t>
      </w:r>
      <w:r w:rsidRPr="00E028D3">
        <w:rPr>
          <w:sz w:val="20"/>
          <w:szCs w:val="20"/>
        </w:rPr>
        <w:br/>
        <w:t>High importance</w:t>
      </w:r>
    </w:p>
    <w:p w14:paraId="22919072" w14:textId="77777777" w:rsidR="005822EF" w:rsidRPr="00E028D3" w:rsidRDefault="005822EF" w:rsidP="005822EF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Very high importance</w:t>
      </w:r>
    </w:p>
    <w:p w14:paraId="353DC388" w14:textId="20A256B3" w:rsidR="00E169DD" w:rsidRPr="00E028D3" w:rsidRDefault="00E169DD" w:rsidP="00940CB4">
      <w:pPr>
        <w:rPr>
          <w:sz w:val="20"/>
          <w:szCs w:val="20"/>
        </w:rPr>
      </w:pPr>
    </w:p>
    <w:p w14:paraId="1D82F673" w14:textId="77777777" w:rsidR="00E169DD" w:rsidRPr="00E028D3" w:rsidRDefault="00E169DD" w:rsidP="00E169DD">
      <w:pPr>
        <w:ind w:left="720"/>
        <w:rPr>
          <w:b/>
          <w:sz w:val="20"/>
          <w:szCs w:val="20"/>
        </w:rPr>
      </w:pPr>
    </w:p>
    <w:p w14:paraId="647A1124" w14:textId="77777777" w:rsidR="002E50D9" w:rsidRDefault="002E50D9" w:rsidP="0057455A">
      <w:pPr>
        <w:ind w:firstLine="72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Question: </w:t>
      </w:r>
      <w:r w:rsidR="00AD4B7A" w:rsidRPr="002E50D9">
        <w:rPr>
          <w:b/>
          <w:sz w:val="20"/>
          <w:szCs w:val="20"/>
        </w:rPr>
        <w:t>How important is maintaining cellular health and energy levels?</w:t>
      </w:r>
    </w:p>
    <w:p w14:paraId="29D1D8ED" w14:textId="6C1C96B5" w:rsidR="00AD4B7A" w:rsidRPr="002E50D9" w:rsidRDefault="002E50D9" w:rsidP="0057455A">
      <w:pPr>
        <w:ind w:firstLine="72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Simplified: Cellular Health &amp; Energy Levels</w:t>
      </w:r>
      <w:r w:rsidR="00AD4B7A" w:rsidRPr="002E50D9">
        <w:rPr>
          <w:b/>
          <w:sz w:val="20"/>
          <w:szCs w:val="20"/>
        </w:rPr>
        <w:t xml:space="preserve"> </w:t>
      </w:r>
    </w:p>
    <w:p w14:paraId="727BC154" w14:textId="52ACD715" w:rsidR="00AD4B7A" w:rsidRPr="00E028D3" w:rsidRDefault="00AD4B7A" w:rsidP="00AD4B7A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br/>
        <w:t>Co</w:t>
      </w:r>
      <w:r w:rsidR="00E97484">
        <w:rPr>
          <w:sz w:val="20"/>
          <w:szCs w:val="20"/>
        </w:rPr>
        <w:t xml:space="preserve">nsider This: Stress, pollution, and diet </w:t>
      </w:r>
      <w:r w:rsidRPr="00E028D3">
        <w:rPr>
          <w:sz w:val="20"/>
          <w:szCs w:val="20"/>
        </w:rPr>
        <w:t xml:space="preserve">impact our cells and </w:t>
      </w:r>
      <w:r w:rsidR="00E97484">
        <w:rPr>
          <w:sz w:val="20"/>
          <w:szCs w:val="20"/>
        </w:rPr>
        <w:t xml:space="preserve">overall </w:t>
      </w:r>
      <w:r w:rsidRPr="00E028D3">
        <w:rPr>
          <w:sz w:val="20"/>
          <w:szCs w:val="20"/>
        </w:rPr>
        <w:t>heal</w:t>
      </w:r>
      <w:r w:rsidR="00E97484">
        <w:rPr>
          <w:sz w:val="20"/>
          <w:szCs w:val="20"/>
        </w:rPr>
        <w:t xml:space="preserve">th. </w:t>
      </w:r>
      <w:r w:rsidRPr="00E028D3">
        <w:rPr>
          <w:sz w:val="20"/>
          <w:szCs w:val="20"/>
        </w:rPr>
        <w:t>Defend</w:t>
      </w:r>
      <w:r w:rsidR="00E97484">
        <w:rPr>
          <w:sz w:val="20"/>
          <w:szCs w:val="20"/>
        </w:rPr>
        <w:t>ing</w:t>
      </w:r>
      <w:r w:rsidRPr="00E028D3">
        <w:rPr>
          <w:sz w:val="20"/>
          <w:szCs w:val="20"/>
        </w:rPr>
        <w:t xml:space="preserve"> and support</w:t>
      </w:r>
      <w:r w:rsidR="00E97484">
        <w:rPr>
          <w:sz w:val="20"/>
          <w:szCs w:val="20"/>
        </w:rPr>
        <w:t xml:space="preserve">ing </w:t>
      </w:r>
      <w:r w:rsidRPr="00E028D3">
        <w:rPr>
          <w:sz w:val="20"/>
          <w:szCs w:val="20"/>
        </w:rPr>
        <w:t>cells with good digestion is key</w:t>
      </w:r>
      <w:r w:rsidR="00E97484">
        <w:rPr>
          <w:sz w:val="20"/>
          <w:szCs w:val="20"/>
        </w:rPr>
        <w:t>, as this</w:t>
      </w:r>
      <w:r w:rsidRPr="00E028D3">
        <w:rPr>
          <w:sz w:val="20"/>
          <w:szCs w:val="20"/>
        </w:rPr>
        <w:t xml:space="preserve"> </w:t>
      </w:r>
      <w:r w:rsidR="00E97484">
        <w:rPr>
          <w:sz w:val="20"/>
          <w:szCs w:val="20"/>
        </w:rPr>
        <w:t xml:space="preserve">is </w:t>
      </w:r>
      <w:r w:rsidRPr="00E028D3">
        <w:rPr>
          <w:sz w:val="20"/>
          <w:szCs w:val="20"/>
        </w:rPr>
        <w:t xml:space="preserve">where most of our immune system </w:t>
      </w:r>
      <w:r w:rsidR="00E97484">
        <w:rPr>
          <w:sz w:val="20"/>
          <w:szCs w:val="20"/>
        </w:rPr>
        <w:t xml:space="preserve">thrives </w:t>
      </w:r>
      <w:r w:rsidRPr="00E028D3">
        <w:rPr>
          <w:sz w:val="20"/>
          <w:szCs w:val="20"/>
        </w:rPr>
        <w:t>and nutrition is absorbed.</w:t>
      </w:r>
    </w:p>
    <w:p w14:paraId="10B4AD6D" w14:textId="77777777" w:rsidR="00AD4B7A" w:rsidRPr="00E028D3" w:rsidRDefault="00AD4B7A" w:rsidP="00AD4B7A">
      <w:pPr>
        <w:ind w:left="720"/>
        <w:rPr>
          <w:sz w:val="20"/>
          <w:szCs w:val="20"/>
        </w:rPr>
      </w:pPr>
    </w:p>
    <w:p w14:paraId="7E6DF673" w14:textId="77777777" w:rsidR="00AD4B7A" w:rsidRPr="00E028D3" w:rsidRDefault="00AD4B7A" w:rsidP="0057455A">
      <w:pPr>
        <w:ind w:left="720"/>
        <w:outlineLvl w:val="0"/>
        <w:rPr>
          <w:sz w:val="20"/>
          <w:szCs w:val="20"/>
        </w:rPr>
      </w:pPr>
      <w:r w:rsidRPr="00E028D3">
        <w:rPr>
          <w:sz w:val="20"/>
          <w:szCs w:val="20"/>
        </w:rPr>
        <w:t>Very low importance</w:t>
      </w:r>
    </w:p>
    <w:p w14:paraId="5B94A165" w14:textId="77777777" w:rsidR="00AD4B7A" w:rsidRPr="00E028D3" w:rsidRDefault="00AD4B7A" w:rsidP="00AD4B7A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Low importance</w:t>
      </w:r>
    </w:p>
    <w:p w14:paraId="70009733" w14:textId="77777777" w:rsidR="00AD4B7A" w:rsidRPr="00E028D3" w:rsidRDefault="00AD4B7A" w:rsidP="00AD4B7A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Moderate importance</w:t>
      </w:r>
      <w:r w:rsidRPr="00E028D3">
        <w:rPr>
          <w:sz w:val="20"/>
          <w:szCs w:val="20"/>
        </w:rPr>
        <w:br/>
        <w:t>High importance</w:t>
      </w:r>
    </w:p>
    <w:p w14:paraId="61B574DD" w14:textId="77777777" w:rsidR="00AD4B7A" w:rsidRPr="00E028D3" w:rsidRDefault="00AD4B7A" w:rsidP="00AD4B7A">
      <w:pPr>
        <w:ind w:left="720"/>
        <w:rPr>
          <w:sz w:val="20"/>
          <w:szCs w:val="20"/>
        </w:rPr>
      </w:pPr>
      <w:r w:rsidRPr="00E028D3">
        <w:rPr>
          <w:sz w:val="20"/>
          <w:szCs w:val="20"/>
        </w:rPr>
        <w:t>Very high importance</w:t>
      </w:r>
    </w:p>
    <w:p w14:paraId="70B59665" w14:textId="77777777" w:rsidR="00E169DD" w:rsidRPr="00E028D3" w:rsidRDefault="00E169DD" w:rsidP="00E169DD">
      <w:pPr>
        <w:rPr>
          <w:b/>
          <w:sz w:val="20"/>
          <w:szCs w:val="20"/>
        </w:rPr>
      </w:pPr>
    </w:p>
    <w:p w14:paraId="053966B4" w14:textId="77777777" w:rsidR="00E169DD" w:rsidRPr="00E028D3" w:rsidRDefault="00E169DD" w:rsidP="00382022">
      <w:pPr>
        <w:rPr>
          <w:b/>
          <w:sz w:val="20"/>
          <w:szCs w:val="20"/>
        </w:rPr>
      </w:pPr>
    </w:p>
    <w:p w14:paraId="0625B8C6" w14:textId="77777777" w:rsidR="00382022" w:rsidRPr="00E028D3" w:rsidRDefault="00382022" w:rsidP="00382022">
      <w:pPr>
        <w:rPr>
          <w:b/>
          <w:sz w:val="20"/>
          <w:szCs w:val="20"/>
        </w:rPr>
      </w:pPr>
    </w:p>
    <w:p w14:paraId="702E2BF0" w14:textId="77777777" w:rsidR="000A553C" w:rsidRPr="00E028D3" w:rsidRDefault="000A553C">
      <w:pPr>
        <w:rPr>
          <w:b/>
          <w:sz w:val="20"/>
          <w:szCs w:val="20"/>
        </w:rPr>
      </w:pPr>
    </w:p>
    <w:p w14:paraId="3658963E" w14:textId="77777777" w:rsidR="000A553C" w:rsidRPr="00E028D3" w:rsidRDefault="000A553C">
      <w:pPr>
        <w:rPr>
          <w:b/>
          <w:sz w:val="20"/>
          <w:szCs w:val="20"/>
        </w:rPr>
      </w:pPr>
    </w:p>
    <w:p w14:paraId="7F888C54" w14:textId="77777777" w:rsidR="000A553C" w:rsidRPr="00E028D3" w:rsidRDefault="000A553C">
      <w:pPr>
        <w:rPr>
          <w:b/>
          <w:sz w:val="20"/>
          <w:szCs w:val="20"/>
        </w:rPr>
      </w:pPr>
    </w:p>
    <w:sectPr w:rsidR="000A553C" w:rsidRPr="00E028D3" w:rsidSect="000A0AF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ris N. Mays" w:date="2018-06-15T13:26:00Z" w:initials="CNM">
    <w:p w14:paraId="185A09B0" w14:textId="748D6608" w:rsidR="00402044" w:rsidRDefault="00402044">
      <w:pPr>
        <w:pStyle w:val="CommentText"/>
      </w:pPr>
      <w:r>
        <w:rPr>
          <w:rStyle w:val="CommentReference"/>
        </w:rPr>
        <w:annotationRef/>
      </w:r>
      <w:r w:rsidRPr="002841D6">
        <w:rPr>
          <w:b/>
        </w:rPr>
        <w:t>NOTE:</w:t>
      </w:r>
      <w:r>
        <w:t xml:space="preserve"> I prefer </w:t>
      </w:r>
      <w:r w:rsidR="00540F2B">
        <w:t>“M</w:t>
      </w:r>
      <w:r>
        <w:t>obility</w:t>
      </w:r>
      <w:r w:rsidR="00540F2B">
        <w:t>”</w:t>
      </w:r>
      <w:r>
        <w:t xml:space="preserve"> here: I think this makes more sense to readers. </w:t>
      </w:r>
    </w:p>
  </w:comment>
  <w:comment w:id="1" w:author="Chris N. Mays" w:date="2018-06-18T08:54:00Z" w:initials="CNM">
    <w:p w14:paraId="37C5ED94" w14:textId="10247D35" w:rsidR="0057455A" w:rsidRDefault="0057455A">
      <w:pPr>
        <w:pStyle w:val="CommentText"/>
      </w:pPr>
      <w:r>
        <w:rPr>
          <w:rStyle w:val="CommentReference"/>
        </w:rPr>
        <w:annotationRef/>
      </w:r>
      <w:r w:rsidRPr="0057455A">
        <w:rPr>
          <w:b/>
        </w:rPr>
        <w:t>NOTE:</w:t>
      </w:r>
      <w:r>
        <w:t xml:space="preserve"> Two approaches throughout: I prefer the </w:t>
      </w:r>
      <w:r w:rsidRPr="0057455A">
        <w:rPr>
          <w:b/>
        </w:rPr>
        <w:t>simplified</w:t>
      </w:r>
      <w:r>
        <w:t xml:space="preserve"> approach as </w:t>
      </w:r>
      <w:r w:rsidRPr="0057455A">
        <w:rPr>
          <w:b/>
        </w:rPr>
        <w:t>opposed</w:t>
      </w:r>
      <w:r>
        <w:t xml:space="preserve"> to the question approach.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5A09B0" w15:done="0"/>
  <w15:commentEx w15:paraId="37C5ED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5A09B0" w16cid:durableId="1ECE3D15"/>
  <w16cid:commentId w16cid:paraId="37C5ED94" w16cid:durableId="1ED1F1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900"/>
    <w:rsid w:val="00011F7D"/>
    <w:rsid w:val="00046324"/>
    <w:rsid w:val="00052748"/>
    <w:rsid w:val="00056EC8"/>
    <w:rsid w:val="000703F1"/>
    <w:rsid w:val="000731DD"/>
    <w:rsid w:val="000753D1"/>
    <w:rsid w:val="00077591"/>
    <w:rsid w:val="000952E8"/>
    <w:rsid w:val="000A0AFF"/>
    <w:rsid w:val="000A553C"/>
    <w:rsid w:val="000B48CA"/>
    <w:rsid w:val="000C00ED"/>
    <w:rsid w:val="000F263D"/>
    <w:rsid w:val="000F6234"/>
    <w:rsid w:val="00116C1D"/>
    <w:rsid w:val="001330F0"/>
    <w:rsid w:val="001700D0"/>
    <w:rsid w:val="00181343"/>
    <w:rsid w:val="001848E2"/>
    <w:rsid w:val="001A3C05"/>
    <w:rsid w:val="001A3E87"/>
    <w:rsid w:val="001A5938"/>
    <w:rsid w:val="001C3D68"/>
    <w:rsid w:val="001D093E"/>
    <w:rsid w:val="001E734E"/>
    <w:rsid w:val="00230D40"/>
    <w:rsid w:val="002841D6"/>
    <w:rsid w:val="002A0078"/>
    <w:rsid w:val="002A5FF8"/>
    <w:rsid w:val="002E11B1"/>
    <w:rsid w:val="002E50D9"/>
    <w:rsid w:val="002F1BB7"/>
    <w:rsid w:val="00304E8E"/>
    <w:rsid w:val="00312F09"/>
    <w:rsid w:val="00321853"/>
    <w:rsid w:val="003671F1"/>
    <w:rsid w:val="003771DB"/>
    <w:rsid w:val="00382022"/>
    <w:rsid w:val="00393900"/>
    <w:rsid w:val="003C1DEC"/>
    <w:rsid w:val="00402044"/>
    <w:rsid w:val="00411D3F"/>
    <w:rsid w:val="00415A98"/>
    <w:rsid w:val="0045082E"/>
    <w:rsid w:val="0047239C"/>
    <w:rsid w:val="00492FA3"/>
    <w:rsid w:val="004941E5"/>
    <w:rsid w:val="00496A09"/>
    <w:rsid w:val="004B3BFD"/>
    <w:rsid w:val="004C7917"/>
    <w:rsid w:val="004C7ABC"/>
    <w:rsid w:val="00503118"/>
    <w:rsid w:val="00510EEC"/>
    <w:rsid w:val="00540F2B"/>
    <w:rsid w:val="0057455A"/>
    <w:rsid w:val="00577C99"/>
    <w:rsid w:val="005822EF"/>
    <w:rsid w:val="00590308"/>
    <w:rsid w:val="00592A6A"/>
    <w:rsid w:val="00595EAD"/>
    <w:rsid w:val="005A680A"/>
    <w:rsid w:val="005B0D38"/>
    <w:rsid w:val="005B48E8"/>
    <w:rsid w:val="005B6875"/>
    <w:rsid w:val="005F2391"/>
    <w:rsid w:val="00600EA3"/>
    <w:rsid w:val="00612F30"/>
    <w:rsid w:val="006464F4"/>
    <w:rsid w:val="00675A6A"/>
    <w:rsid w:val="006909E3"/>
    <w:rsid w:val="0069304A"/>
    <w:rsid w:val="00697127"/>
    <w:rsid w:val="006C6219"/>
    <w:rsid w:val="006E01A7"/>
    <w:rsid w:val="006F1DC2"/>
    <w:rsid w:val="006F26F7"/>
    <w:rsid w:val="007152F6"/>
    <w:rsid w:val="00720F15"/>
    <w:rsid w:val="007334FC"/>
    <w:rsid w:val="00755B09"/>
    <w:rsid w:val="00773BBD"/>
    <w:rsid w:val="00794BB9"/>
    <w:rsid w:val="007B407B"/>
    <w:rsid w:val="007B6116"/>
    <w:rsid w:val="007B7E07"/>
    <w:rsid w:val="007C2F96"/>
    <w:rsid w:val="007D0885"/>
    <w:rsid w:val="007D5498"/>
    <w:rsid w:val="007D725B"/>
    <w:rsid w:val="007E36AF"/>
    <w:rsid w:val="008100B2"/>
    <w:rsid w:val="00841355"/>
    <w:rsid w:val="0084432B"/>
    <w:rsid w:val="008652A5"/>
    <w:rsid w:val="00875A53"/>
    <w:rsid w:val="008C4849"/>
    <w:rsid w:val="008E2937"/>
    <w:rsid w:val="0090248F"/>
    <w:rsid w:val="00916D94"/>
    <w:rsid w:val="00940CB4"/>
    <w:rsid w:val="00941500"/>
    <w:rsid w:val="009540ED"/>
    <w:rsid w:val="009545B3"/>
    <w:rsid w:val="00955832"/>
    <w:rsid w:val="009C3EB2"/>
    <w:rsid w:val="00A12EC7"/>
    <w:rsid w:val="00A318F4"/>
    <w:rsid w:val="00A56DE8"/>
    <w:rsid w:val="00A9269D"/>
    <w:rsid w:val="00AC2059"/>
    <w:rsid w:val="00AD4B7A"/>
    <w:rsid w:val="00AD7CFB"/>
    <w:rsid w:val="00AE2816"/>
    <w:rsid w:val="00B0754D"/>
    <w:rsid w:val="00B218FC"/>
    <w:rsid w:val="00B4704C"/>
    <w:rsid w:val="00B47850"/>
    <w:rsid w:val="00BA3620"/>
    <w:rsid w:val="00BB7DCE"/>
    <w:rsid w:val="00BE79CF"/>
    <w:rsid w:val="00BF2038"/>
    <w:rsid w:val="00BF3BA3"/>
    <w:rsid w:val="00C261E6"/>
    <w:rsid w:val="00C343E8"/>
    <w:rsid w:val="00C54D82"/>
    <w:rsid w:val="00C558E6"/>
    <w:rsid w:val="00C91B34"/>
    <w:rsid w:val="00CB1621"/>
    <w:rsid w:val="00CD3135"/>
    <w:rsid w:val="00CD74A0"/>
    <w:rsid w:val="00CE791A"/>
    <w:rsid w:val="00CF57C6"/>
    <w:rsid w:val="00D03A4F"/>
    <w:rsid w:val="00D245D4"/>
    <w:rsid w:val="00D43046"/>
    <w:rsid w:val="00D514A1"/>
    <w:rsid w:val="00D95D8E"/>
    <w:rsid w:val="00E0033B"/>
    <w:rsid w:val="00E028D3"/>
    <w:rsid w:val="00E07969"/>
    <w:rsid w:val="00E169DD"/>
    <w:rsid w:val="00E332CB"/>
    <w:rsid w:val="00E3370B"/>
    <w:rsid w:val="00E375DB"/>
    <w:rsid w:val="00E93F48"/>
    <w:rsid w:val="00E97484"/>
    <w:rsid w:val="00EA7326"/>
    <w:rsid w:val="00EC0732"/>
    <w:rsid w:val="00F013C3"/>
    <w:rsid w:val="00F140DA"/>
    <w:rsid w:val="00F31A6A"/>
    <w:rsid w:val="00F549C3"/>
    <w:rsid w:val="00F70CFE"/>
    <w:rsid w:val="00F9753F"/>
    <w:rsid w:val="00FD2D6C"/>
    <w:rsid w:val="00FD6908"/>
    <w:rsid w:val="00FE0E63"/>
    <w:rsid w:val="00FE165B"/>
    <w:rsid w:val="00FE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E5FF2"/>
  <w14:defaultImageDpi w14:val="32767"/>
  <w15:chartTrackingRefBased/>
  <w15:docId w15:val="{B9681381-140C-924B-8D9D-E0F127B1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C07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7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7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7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7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732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732"/>
    <w:rPr>
      <w:rFonts w:ascii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3BFD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574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5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1673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Youngevity</Company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N. Mays</dc:creator>
  <cp:keywords/>
  <dc:description/>
  <cp:lastModifiedBy>Chris N. Mays</cp:lastModifiedBy>
  <cp:revision>6</cp:revision>
  <cp:lastPrinted>2018-06-14T18:05:00Z</cp:lastPrinted>
  <dcterms:created xsi:type="dcterms:W3CDTF">2018-06-18T15:43:00Z</dcterms:created>
  <dcterms:modified xsi:type="dcterms:W3CDTF">2018-06-18T16:13:00Z</dcterms:modified>
</cp:coreProperties>
</file>